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32DA24E5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308E92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[QATC-721320] </w:t>
            </w:r>
            <w:hyperlink r:id="rId5" w:history="1">
              <w:r>
                <w:rPr>
                  <w:rStyle w:val="a3"/>
                  <w:rFonts w:eastAsia="Times New Roman"/>
                  <w:lang w:val="en-US"/>
                </w:rPr>
                <w:t>Homepage: "Dashboard" tab: "Pending Action Plans" section: The Date due should be placed on the right hand side of the Action Plans link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08/Dec/22  Updated: 08/Dec/22  Resolved: 08/Dec/22 </w:t>
            </w:r>
          </w:p>
        </w:tc>
      </w:tr>
      <w:tr w:rsidR="00000000" w14:paraId="0917B12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C6455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5E5CB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Resolved</w:t>
            </w:r>
          </w:p>
        </w:tc>
      </w:tr>
      <w:tr w:rsidR="00000000" w14:paraId="23C4C40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F2C78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DD7B02" w14:textId="77777777" w:rsidR="00000000" w:rsidRDefault="00000000">
            <w:pPr>
              <w:rPr>
                <w:rFonts w:eastAsia="Times New Roman"/>
              </w:rPr>
            </w:pPr>
            <w:hyperlink r:id="rId6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1EA05FF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A14B9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DE7E4F" w14:textId="77777777" w:rsidR="00000000" w:rsidRDefault="00000000">
            <w:pPr>
              <w:rPr>
                <w:rFonts w:eastAsia="Times New Roman"/>
              </w:rPr>
            </w:pPr>
            <w:hyperlink r:id="rId7" w:tooltip="Building Champions Client Portal" w:history="1">
              <w:r>
                <w:rPr>
                  <w:rStyle w:val="a3"/>
                  <w:rFonts w:eastAsia="Times New Roman"/>
                </w:rPr>
                <w:t>Project 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16EF0F4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8F24B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810023" w14:textId="77777777" w:rsidR="00000000" w:rsidRDefault="00000000">
            <w:pPr>
              <w:rPr>
                <w:rFonts w:eastAsia="Times New Roman"/>
              </w:rPr>
            </w:pPr>
            <w:hyperlink r:id="rId8" w:tooltip="1.0" w:history="1">
              <w:r>
                <w:rPr>
                  <w:rStyle w:val="a3"/>
                  <w:rFonts w:eastAsia="Times New Roman"/>
                </w:rPr>
                <w:t>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601ACD4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29614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865FE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7C250B3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430AB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FFF9F5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342CF7D5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347FD43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2C63B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FB672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B1626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186FA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5F8E5E9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FC83E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5D0F2B" w14:textId="77777777" w:rsidR="00000000" w:rsidRDefault="00000000">
            <w:pPr>
              <w:rPr>
                <w:rFonts w:eastAsia="Times New Roman"/>
              </w:rPr>
            </w:pPr>
            <w:hyperlink r:id="rId9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1BC97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0BA38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4331B64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CED4A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C15E7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52CE6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C636D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2ED1D7B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2AD77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9A203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315FD43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4D27C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FBBBC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47DD061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5D967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62BC4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B850A8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3EAF1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CEE07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3EA45E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F258E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48762C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Windows 10 Version 10.0.19045.2251</w:t>
            </w:r>
            <w:r>
              <w:rPr>
                <w:lang w:val="en-US"/>
              </w:rPr>
              <w:br/>
              <w:t>Google Chrome Version 108.0.5359.95 (64-bit)</w:t>
            </w:r>
            <w:r>
              <w:rPr>
                <w:lang w:val="en-US"/>
              </w:rPr>
              <w:br/>
              <w:t>Mozilla Firefox 48.0</w:t>
            </w:r>
          </w:p>
        </w:tc>
      </w:tr>
    </w:tbl>
    <w:p w14:paraId="2D89B466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39AE524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DA66F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AD47F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8378B3" wp14:editId="1FBA1A02">
                  <wp:extent cx="152400" cy="152400"/>
                  <wp:effectExtent l="0" t="0" r="0" b="0"/>
                  <wp:docPr id="119" name="Рисунок 119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26.png     </w:t>
            </w:r>
          </w:p>
        </w:tc>
      </w:tr>
      <w:tr w:rsidR="00000000" w14:paraId="5B35ACF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964FB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7C2F7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4-Minor </w:t>
            </w:r>
          </w:p>
        </w:tc>
      </w:tr>
      <w:tr w:rsidR="00000000" w14:paraId="36E426A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3862C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3171B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GUI </w:t>
            </w:r>
          </w:p>
        </w:tc>
      </w:tr>
    </w:tbl>
    <w:p w14:paraId="69AC0F89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230CEAB9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8DCFB6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0A6335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1958BAE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5ED87B1C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11C6F33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 to reproduce:</w:t>
            </w:r>
          </w:p>
          <w:p w14:paraId="5AE2BAF6" w14:textId="77777777" w:rsidR="00000000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11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472B5B7D" w14:textId="77777777" w:rsidR="00000000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Log in as General (General/test123)</w:t>
            </w:r>
          </w:p>
          <w:p w14:paraId="6561A85E" w14:textId="77777777" w:rsidR="00000000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Go to "Dashboard" tab=&gt; "Pending Action Plans" section</w:t>
            </w:r>
          </w:p>
          <w:p w14:paraId="6E8515CE" w14:textId="77777777" w:rsidR="00000000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Pay attention to the location of the Date due</w:t>
            </w:r>
          </w:p>
          <w:p w14:paraId="02A2831D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 Date due is placed below of the Action Plans link</w:t>
            </w:r>
          </w:p>
          <w:p w14:paraId="2F8CAC01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See the attachment: </w:t>
            </w:r>
            <w:hyperlink r:id="rId12" w:tooltip="26.png attached to QATC-721320" w:history="1">
              <w:r>
                <w:rPr>
                  <w:rStyle w:val="a3"/>
                  <w:lang w:val="en-US"/>
                </w:rPr>
                <w:t>26.png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 wp14:anchorId="4184944B" wp14:editId="1639EBB9">
                    <wp:extent cx="68580" cy="68580"/>
                    <wp:effectExtent l="0" t="0" r="7620" b="7620"/>
                    <wp:docPr id="118" name="Рисунок 11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8580" cy="68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42AF6C3F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According to specification, the Date due should be placed on the right hand side of the Action Plans link</w:t>
            </w:r>
          </w:p>
        </w:tc>
      </w:tr>
    </w:tbl>
    <w:p w14:paraId="31F7D34A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4714CFF4">
          <v:rect id="_x0000_i1144" style="width:467.75pt;height:9pt" o:hralign="center" o:hrstd="t" o:hr="t" fillcolor="#a0a0a0" stroked="f"/>
        </w:pict>
      </w:r>
    </w:p>
    <w:p w14:paraId="0B7189DD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4E2CBC5B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C29DCE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[QATC-721315] </w:t>
            </w:r>
            <w:hyperlink r:id="rId14" w:history="1">
              <w:r>
                <w:rPr>
                  <w:rStyle w:val="a3"/>
                  <w:rFonts w:eastAsia="Times New Roman"/>
                  <w:lang w:val="en-US"/>
                </w:rPr>
                <w:t>Homepage: "Action Plans" tab: "Pending Action Plans" list: Table: Date Due: The date format should be "Month DD, YYYY"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08/Dec/22  Updated: 08/Dec/22  Resolved: 08/Dec/22 </w:t>
            </w:r>
          </w:p>
        </w:tc>
      </w:tr>
      <w:tr w:rsidR="00000000" w14:paraId="27C8ED9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42C4B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80F87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Resolved</w:t>
            </w:r>
          </w:p>
        </w:tc>
      </w:tr>
      <w:tr w:rsidR="00000000" w14:paraId="03AE372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4F4CB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3FBFCF" w14:textId="77777777" w:rsidR="00000000" w:rsidRDefault="00000000">
            <w:pPr>
              <w:rPr>
                <w:rFonts w:eastAsia="Times New Roman"/>
              </w:rPr>
            </w:pPr>
            <w:hyperlink r:id="rId15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1430E86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877E0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FBCE94" w14:textId="77777777" w:rsidR="00000000" w:rsidRDefault="00000000">
            <w:pPr>
              <w:rPr>
                <w:rFonts w:eastAsia="Times New Roman"/>
              </w:rPr>
            </w:pPr>
            <w:hyperlink r:id="rId16" w:tooltip="Building Champions Client Portal" w:history="1">
              <w:r>
                <w:rPr>
                  <w:rStyle w:val="a3"/>
                  <w:rFonts w:eastAsia="Times New Roman"/>
                </w:rPr>
                <w:t>Project 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2DF0C4D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50425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0E8AD5" w14:textId="77777777" w:rsidR="00000000" w:rsidRDefault="00000000">
            <w:pPr>
              <w:rPr>
                <w:rFonts w:eastAsia="Times New Roman"/>
              </w:rPr>
            </w:pPr>
            <w:hyperlink r:id="rId17" w:tooltip="1.0" w:history="1">
              <w:r>
                <w:rPr>
                  <w:rStyle w:val="a3"/>
                  <w:rFonts w:eastAsia="Times New Roman"/>
                </w:rPr>
                <w:t>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39D9B2A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BBBC6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36940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761A95E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A6750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E52DCA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74F5412A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7AA1BBC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D1D37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AAECD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4C3E1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F686E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0039D3E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AECC0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D58ACC" w14:textId="77777777" w:rsidR="00000000" w:rsidRDefault="00000000">
            <w:pPr>
              <w:rPr>
                <w:rFonts w:eastAsia="Times New Roman"/>
              </w:rPr>
            </w:pPr>
            <w:hyperlink r:id="rId18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3A89A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C09C5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5B5DB9B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82FDC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4F030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34FBB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A8735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40F0893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AB0EB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5FEC1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C386CE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CBF3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37C97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59B2F5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B6231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6C44E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6042B4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7356D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D7988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B5625D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FCCBE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286FCE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Windows 10 Version 10.0.19045.2251</w:t>
            </w:r>
            <w:r>
              <w:rPr>
                <w:lang w:val="en-US"/>
              </w:rPr>
              <w:br/>
              <w:t>Google Chrome Version 108.0.5359.95 (64-bit)</w:t>
            </w:r>
            <w:r>
              <w:rPr>
                <w:lang w:val="en-US"/>
              </w:rPr>
              <w:br/>
              <w:t>Mozilla Firefox 48.0</w:t>
            </w:r>
          </w:p>
        </w:tc>
      </w:tr>
    </w:tbl>
    <w:p w14:paraId="22F5F063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2DAC0DB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13CC8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9AF4B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7AA2E1" wp14:editId="6FC7400B">
                  <wp:extent cx="152400" cy="152400"/>
                  <wp:effectExtent l="0" t="0" r="0" b="0"/>
                  <wp:docPr id="117" name="Рисунок 117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25.png     </w:t>
            </w:r>
          </w:p>
        </w:tc>
      </w:tr>
      <w:tr w:rsidR="00000000" w14:paraId="557843C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97068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E1B20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4-Minor </w:t>
            </w:r>
          </w:p>
        </w:tc>
      </w:tr>
      <w:tr w:rsidR="00000000" w14:paraId="5ABBA2F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CC5BA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E5821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6B66BD15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0A6B6B7A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F70BE0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337B01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606EA3C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66E59761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54D222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 to reproduce:</w:t>
            </w:r>
          </w:p>
          <w:p w14:paraId="6B0E44CE" w14:textId="77777777" w:rsidR="00000000" w:rsidRDefault="0000000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19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1D72869A" w14:textId="77777777" w:rsidR="00000000" w:rsidRDefault="0000000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Log in as General (General/test123)</w:t>
            </w:r>
          </w:p>
          <w:p w14:paraId="4DA28DD9" w14:textId="77777777" w:rsidR="00000000" w:rsidRDefault="0000000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Go to "Action Plans" tab=&gt;"Pending Action Plans" list</w:t>
            </w:r>
          </w:p>
          <w:p w14:paraId="702897BE" w14:textId="77777777" w:rsidR="00000000" w:rsidRDefault="0000000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Pay attention to the date format</w:t>
            </w:r>
          </w:p>
          <w:p w14:paraId="60525306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 date format is "MM/DD/YYYY" </w:t>
            </w:r>
          </w:p>
          <w:p w14:paraId="514808E3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See the attachment: </w:t>
            </w:r>
            <w:hyperlink r:id="rId20" w:tooltip="25.png attached to QATC-721315" w:history="1">
              <w:r>
                <w:rPr>
                  <w:rStyle w:val="a3"/>
                  <w:lang w:val="en-US"/>
                </w:rPr>
                <w:t>25.png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 wp14:anchorId="49F0C993" wp14:editId="3571F5AD">
                    <wp:extent cx="68580" cy="68580"/>
                    <wp:effectExtent l="0" t="0" r="7620" b="7620"/>
                    <wp:docPr id="116" name="Рисунок 11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8580" cy="68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5389C208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According to specification, the date format should be "Month DD, YYYY"</w:t>
            </w:r>
          </w:p>
        </w:tc>
      </w:tr>
    </w:tbl>
    <w:p w14:paraId="10ED425A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6FEACF8D">
          <v:rect id="_x0000_i1145" style="width:467.75pt;height:9pt" o:hralign="center" o:hrstd="t" o:hr="t" fillcolor="#a0a0a0" stroked="f"/>
        </w:pict>
      </w:r>
    </w:p>
    <w:p w14:paraId="79172F90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59C8EDB2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88A259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[QATC-721311] </w:t>
            </w:r>
            <w:hyperlink r:id="rId21" w:history="1">
              <w:r>
                <w:rPr>
                  <w:rStyle w:val="a3"/>
                  <w:rFonts w:eastAsia="Times New Roman"/>
                  <w:lang w:val="en-US"/>
                </w:rPr>
                <w:t>Homepage: "Action Plans" tab: Action plans links: User isn't redirected to the appropriate page after clicking the link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08/Dec/22  Updated: 08/Dec/22  Resolved: 08/Dec/22 </w:t>
            </w:r>
          </w:p>
        </w:tc>
      </w:tr>
      <w:tr w:rsidR="00000000" w14:paraId="3409C16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53BCC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7ED6F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Resolved</w:t>
            </w:r>
          </w:p>
        </w:tc>
      </w:tr>
      <w:tr w:rsidR="00000000" w14:paraId="6EC78BF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4DA06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0F5F4B" w14:textId="77777777" w:rsidR="00000000" w:rsidRDefault="00000000">
            <w:pPr>
              <w:rPr>
                <w:rFonts w:eastAsia="Times New Roman"/>
              </w:rPr>
            </w:pPr>
            <w:hyperlink r:id="rId22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0C9147B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52A7F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0302DB" w14:textId="77777777" w:rsidR="00000000" w:rsidRDefault="00000000">
            <w:pPr>
              <w:rPr>
                <w:rFonts w:eastAsia="Times New Roman"/>
              </w:rPr>
            </w:pPr>
            <w:hyperlink r:id="rId23" w:tooltip="Building Champions Client Portal" w:history="1">
              <w:r>
                <w:rPr>
                  <w:rStyle w:val="a3"/>
                  <w:rFonts w:eastAsia="Times New Roman"/>
                </w:rPr>
                <w:t>Project 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6D41D64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797EF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07AB42" w14:textId="77777777" w:rsidR="00000000" w:rsidRDefault="00000000">
            <w:pPr>
              <w:rPr>
                <w:rFonts w:eastAsia="Times New Roman"/>
              </w:rPr>
            </w:pPr>
            <w:hyperlink r:id="rId24" w:tooltip="1.0" w:history="1">
              <w:r>
                <w:rPr>
                  <w:rStyle w:val="a3"/>
                  <w:rFonts w:eastAsia="Times New Roman"/>
                </w:rPr>
                <w:t>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1A5071E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C6FAD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923D9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1D3F29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2EE51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1871D5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4B0E4839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0518FF3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F5837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C1D82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8F361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1B51A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7847F3C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04933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906677" w14:textId="77777777" w:rsidR="00000000" w:rsidRDefault="00000000">
            <w:pPr>
              <w:rPr>
                <w:rFonts w:eastAsia="Times New Roman"/>
              </w:rPr>
            </w:pPr>
            <w:hyperlink r:id="rId25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B7D9F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32BB4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48DD047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60EB3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2CA4F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Incomplete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C1D85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968E4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2623E4C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0259A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36032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627F3D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0D936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DD4EE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DBFC2B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C3553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A97A2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CC7CB3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9EE3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78F12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665FD5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CCE93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1B6E60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Windows 10 Version 10.0.19045.2251</w:t>
            </w:r>
            <w:r>
              <w:rPr>
                <w:lang w:val="en-US"/>
              </w:rPr>
              <w:br/>
              <w:t>Google Chrome Version 108.0.5359.95 (64-bit)</w:t>
            </w:r>
            <w:r>
              <w:rPr>
                <w:lang w:val="en-US"/>
              </w:rPr>
              <w:br/>
              <w:t>Mozilla Firefox 48.0</w:t>
            </w:r>
          </w:p>
        </w:tc>
      </w:tr>
    </w:tbl>
    <w:p w14:paraId="01B5C43D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13346F6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35F76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6120C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294F08" wp14:editId="31C9B4A8">
                  <wp:extent cx="152400" cy="152400"/>
                  <wp:effectExtent l="0" t="0" r="0" b="0"/>
                  <wp:docPr id="115" name="Рисунок 115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24.png     </w:t>
            </w:r>
          </w:p>
        </w:tc>
      </w:tr>
      <w:tr w:rsidR="00000000" w14:paraId="11F0E03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A1AF7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D5FA5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2-Major </w:t>
            </w:r>
          </w:p>
        </w:tc>
      </w:tr>
      <w:tr w:rsidR="00000000" w14:paraId="403935C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D5D82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D1F88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6DD0029B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6C7DD29A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6000D7D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B6428C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2055C80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55D7F821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BA6C66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 to reproduce:</w:t>
            </w:r>
          </w:p>
          <w:p w14:paraId="14DD4CFD" w14:textId="77777777" w:rsidR="00000000" w:rsidRDefault="00000000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26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08DF47C7" w14:textId="77777777" w:rsidR="00000000" w:rsidRDefault="00000000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Log in as General (General/test123)</w:t>
            </w:r>
          </w:p>
          <w:p w14:paraId="78D143CE" w14:textId="77777777" w:rsidR="00000000" w:rsidRDefault="00000000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Go to "Action Plans" tab</w:t>
            </w:r>
          </w:p>
          <w:p w14:paraId="0F231D9D" w14:textId="77777777" w:rsidR="00000000" w:rsidRDefault="00000000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Click any Action Plan's links. For example, "Aliquam tincidunt mauris eu risus"</w:t>
            </w:r>
          </w:p>
          <w:p w14:paraId="5133D98A" w14:textId="77777777" w:rsidR="00000000" w:rsidRDefault="00000000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Pay attention to the result</w:t>
            </w:r>
          </w:p>
          <w:p w14:paraId="4D2D643D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User isn't redirected to the appropriate page after clicking the link</w:t>
            </w:r>
          </w:p>
          <w:p w14:paraId="616B6195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See the attachment: </w:t>
            </w:r>
            <w:r>
              <w:rPr>
                <w:rStyle w:val="error"/>
                <w:lang w:val="en-US"/>
              </w:rPr>
              <w:t>[^23.png]</w:t>
            </w:r>
          </w:p>
          <w:p w14:paraId="6F8B80C5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User should be redirected to the appropriate page after clicking the link</w:t>
            </w:r>
          </w:p>
        </w:tc>
      </w:tr>
    </w:tbl>
    <w:p w14:paraId="5956FFD9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22246733">
          <v:rect id="_x0000_i1146" style="width:467.75pt;height:9pt" o:hralign="center" o:hrstd="t" o:hr="t" fillcolor="#a0a0a0" stroked="f"/>
        </w:pict>
      </w:r>
    </w:p>
    <w:p w14:paraId="79A21D51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00167AA8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4BA56F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[QATC-721306] </w:t>
            </w:r>
            <w:hyperlink r:id="rId27" w:history="1">
              <w:r>
                <w:rPr>
                  <w:rStyle w:val="a3"/>
                  <w:rFonts w:eastAsia="Times New Roman"/>
                  <w:lang w:val="en-US"/>
                </w:rPr>
                <w:t>Homepage: "Dashboard" tab: Content alignment should be left margin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08/Dec/22  Updated: 08/Dec/22  Resolved: 08/Dec/22 </w:t>
            </w:r>
          </w:p>
        </w:tc>
      </w:tr>
      <w:tr w:rsidR="00000000" w14:paraId="1F2C9FA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6C1EA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E0B92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Resolved</w:t>
            </w:r>
          </w:p>
        </w:tc>
      </w:tr>
      <w:tr w:rsidR="00000000" w14:paraId="7BAC424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F4CAB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129A0B" w14:textId="77777777" w:rsidR="00000000" w:rsidRDefault="00000000">
            <w:pPr>
              <w:rPr>
                <w:rFonts w:eastAsia="Times New Roman"/>
              </w:rPr>
            </w:pPr>
            <w:hyperlink r:id="rId28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2A042C5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76A28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465A54" w14:textId="77777777" w:rsidR="00000000" w:rsidRDefault="00000000">
            <w:pPr>
              <w:rPr>
                <w:rFonts w:eastAsia="Times New Roman"/>
              </w:rPr>
            </w:pPr>
            <w:hyperlink r:id="rId29" w:tooltip="Building Champions Client Portal" w:history="1">
              <w:r>
                <w:rPr>
                  <w:rStyle w:val="a3"/>
                  <w:rFonts w:eastAsia="Times New Roman"/>
                </w:rPr>
                <w:t>Project 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2EBFAA7F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251D8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EAB8C9" w14:textId="77777777" w:rsidR="00000000" w:rsidRDefault="00000000">
            <w:pPr>
              <w:rPr>
                <w:rFonts w:eastAsia="Times New Roman"/>
              </w:rPr>
            </w:pPr>
            <w:hyperlink r:id="rId30" w:tooltip="1.0" w:history="1">
              <w:r>
                <w:rPr>
                  <w:rStyle w:val="a3"/>
                  <w:rFonts w:eastAsia="Times New Roman"/>
                </w:rPr>
                <w:t>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77CBC81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FC9BD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F22D9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3F0FBE8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C7996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5410A8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5A0CC4B7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477741D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E3768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45D40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E508D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90B4D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280E027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2516B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E45260" w14:textId="77777777" w:rsidR="00000000" w:rsidRDefault="00000000">
            <w:pPr>
              <w:rPr>
                <w:rFonts w:eastAsia="Times New Roman"/>
              </w:rPr>
            </w:pPr>
            <w:hyperlink r:id="rId31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39110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501A4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5344422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81913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AD63E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DE0B6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6845A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4212D2B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AB889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A41DA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7A4B7D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2A3C5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591C6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3B0CEF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2CE9E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160AF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BE5150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0012D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DFEF1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D46D0D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64CA8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BA1866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Windows 10 Version 10.0.19045.2251</w:t>
            </w:r>
            <w:r>
              <w:rPr>
                <w:lang w:val="en-US"/>
              </w:rPr>
              <w:br/>
              <w:t>Google Chrome Version 108.0.5359.95 (64-bit)</w:t>
            </w:r>
            <w:r>
              <w:rPr>
                <w:lang w:val="en-US"/>
              </w:rPr>
              <w:br/>
              <w:t>Mozilla Firefox 48.0</w:t>
            </w:r>
          </w:p>
        </w:tc>
      </w:tr>
    </w:tbl>
    <w:p w14:paraId="60C72631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782E6B3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110E5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5F6EE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97E505" wp14:editId="0339D453">
                  <wp:extent cx="152400" cy="152400"/>
                  <wp:effectExtent l="0" t="0" r="0" b="0"/>
                  <wp:docPr id="114" name="Рисунок 114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23.png     </w:t>
            </w:r>
          </w:p>
        </w:tc>
      </w:tr>
      <w:tr w:rsidR="00000000" w14:paraId="1398498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D3C18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B4E3E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4-Minor </w:t>
            </w:r>
          </w:p>
        </w:tc>
      </w:tr>
      <w:tr w:rsidR="00000000" w14:paraId="6A04533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485D8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393DC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GUI </w:t>
            </w:r>
          </w:p>
        </w:tc>
      </w:tr>
    </w:tbl>
    <w:p w14:paraId="42FA1185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37767FE2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E7EE44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5090E4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814C7C2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7C9ADAA5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0404255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 to reproduce:</w:t>
            </w:r>
          </w:p>
          <w:p w14:paraId="2C3D7D17" w14:textId="77777777" w:rsidR="00000000" w:rsidRDefault="0000000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32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4DF49666" w14:textId="77777777" w:rsidR="00000000" w:rsidRDefault="0000000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Log in as General (General/test123)</w:t>
            </w:r>
          </w:p>
          <w:p w14:paraId="3B3AA5FD" w14:textId="77777777" w:rsidR="00000000" w:rsidRDefault="0000000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Go to "Dashboard" tab</w:t>
            </w:r>
          </w:p>
          <w:p w14:paraId="53FEBA11" w14:textId="77777777" w:rsidR="00000000" w:rsidRDefault="0000000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Pay attention to the content aligment</w:t>
            </w:r>
          </w:p>
          <w:p w14:paraId="6E35123D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</w:t>
            </w:r>
            <w:r>
              <w:t>С</w:t>
            </w:r>
            <w:r>
              <w:rPr>
                <w:lang w:val="en-US"/>
              </w:rPr>
              <w:t>ontent is not left aligned</w:t>
            </w:r>
          </w:p>
          <w:p w14:paraId="050995DD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See the attachment: </w:t>
            </w:r>
            <w:hyperlink r:id="rId33" w:tooltip="23.png attached to QATC-721306" w:history="1">
              <w:r>
                <w:rPr>
                  <w:rStyle w:val="a3"/>
                  <w:lang w:val="en-US"/>
                </w:rPr>
                <w:t>23.png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 wp14:anchorId="5C933005" wp14:editId="15A60EAE">
                    <wp:extent cx="68580" cy="68580"/>
                    <wp:effectExtent l="0" t="0" r="7620" b="7620"/>
                    <wp:docPr id="113" name="Рисунок 11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8580" cy="68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5BC701BF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Content alignment should be left margin</w:t>
            </w:r>
          </w:p>
        </w:tc>
      </w:tr>
    </w:tbl>
    <w:p w14:paraId="5BC2D91C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1E8DF20B">
          <v:rect id="_x0000_i1147" style="width:467.75pt;height:9pt" o:hralign="center" o:hrstd="t" o:hr="t" fillcolor="#a0a0a0" stroked="f"/>
        </w:pict>
      </w:r>
    </w:p>
    <w:p w14:paraId="5D0FFA09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708696B5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F81691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[QATC-721299] </w:t>
            </w:r>
            <w:hyperlink r:id="rId34" w:history="1">
              <w:r>
                <w:rPr>
                  <w:rStyle w:val="a3"/>
                  <w:rFonts w:eastAsia="Times New Roman"/>
                  <w:lang w:val="en-US"/>
                </w:rPr>
                <w:t>Homepage: "Action Plans" tab: "Pending Action Plans/Completed Action Plans" list: The "+/-" button is triggered after clicking on the empty area around it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08/Dec/22  Updated: 08/Dec/22  Resolved: 08/Dec/22 </w:t>
            </w:r>
          </w:p>
        </w:tc>
      </w:tr>
      <w:tr w:rsidR="00000000" w14:paraId="56C8835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509C6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8C348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Resolved</w:t>
            </w:r>
          </w:p>
        </w:tc>
      </w:tr>
      <w:tr w:rsidR="00000000" w14:paraId="4BAE9EB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63D8C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803644" w14:textId="77777777" w:rsidR="00000000" w:rsidRDefault="00000000">
            <w:pPr>
              <w:rPr>
                <w:rFonts w:eastAsia="Times New Roman"/>
              </w:rPr>
            </w:pPr>
            <w:hyperlink r:id="rId35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02C713C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0C1F1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125156" w14:textId="77777777" w:rsidR="00000000" w:rsidRDefault="00000000">
            <w:pPr>
              <w:rPr>
                <w:rFonts w:eastAsia="Times New Roman"/>
              </w:rPr>
            </w:pPr>
            <w:hyperlink r:id="rId36" w:tooltip="Building Champions Client Portal" w:history="1">
              <w:r>
                <w:rPr>
                  <w:rStyle w:val="a3"/>
                  <w:rFonts w:eastAsia="Times New Roman"/>
                </w:rPr>
                <w:t>Project 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516B309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4D9FD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F9D4F1" w14:textId="77777777" w:rsidR="00000000" w:rsidRDefault="00000000">
            <w:pPr>
              <w:rPr>
                <w:rFonts w:eastAsia="Times New Roman"/>
              </w:rPr>
            </w:pPr>
            <w:hyperlink r:id="rId37" w:tooltip="1.0" w:history="1">
              <w:r>
                <w:rPr>
                  <w:rStyle w:val="a3"/>
                  <w:rFonts w:eastAsia="Times New Roman"/>
                </w:rPr>
                <w:t>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79031E6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33E14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5550A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7A73C55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B2678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3A87AC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4665D3F3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1E32805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80E02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25027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DBE96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95859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431A54E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717F7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32C7A0" w14:textId="77777777" w:rsidR="00000000" w:rsidRDefault="00000000">
            <w:pPr>
              <w:rPr>
                <w:rFonts w:eastAsia="Times New Roman"/>
              </w:rPr>
            </w:pPr>
            <w:hyperlink r:id="rId38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211A1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F2E3C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1ABB08A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3871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5D485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FAD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AE06C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45F45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0C3BD9C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484CE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BB306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F43DD2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1D4C6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09DBD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35E535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894D9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7324F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F17DC0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B076F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CFCDD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83112D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62258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45C205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Windows 10 Version 10.0.19045.2251</w:t>
            </w:r>
            <w:r>
              <w:rPr>
                <w:lang w:val="en-US"/>
              </w:rPr>
              <w:br/>
              <w:t>Google Chrome Version 108.0.5359.95 (64-bit)</w:t>
            </w:r>
            <w:r>
              <w:rPr>
                <w:lang w:val="en-US"/>
              </w:rPr>
              <w:br/>
              <w:t>Mozilla Firefox 48.0</w:t>
            </w:r>
          </w:p>
        </w:tc>
      </w:tr>
    </w:tbl>
    <w:p w14:paraId="3DAC52A1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20C9FDD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EAB32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E859C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8B58C0" wp14:editId="6AD8A5E6">
                  <wp:extent cx="152400" cy="152400"/>
                  <wp:effectExtent l="0" t="0" r="0" b="0"/>
                  <wp:docPr id="112" name="Рисунок 112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22.png     </w:t>
            </w:r>
          </w:p>
        </w:tc>
      </w:tr>
      <w:tr w:rsidR="00000000" w14:paraId="7E7F8D3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1CF2D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9BBBC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4-Minor </w:t>
            </w:r>
          </w:p>
        </w:tc>
      </w:tr>
      <w:tr w:rsidR="00000000" w14:paraId="328A426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589F8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ED4C0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7D21E9B7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2E929975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1910073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6F0CA6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915D985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5F66B944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46B01C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 to reproduce:</w:t>
            </w:r>
          </w:p>
          <w:p w14:paraId="40DF187C" w14:textId="77777777" w:rsidR="00000000" w:rsidRDefault="00000000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39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49BB1F9E" w14:textId="77777777" w:rsidR="00000000" w:rsidRDefault="00000000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Log in as General (General/test123)</w:t>
            </w:r>
          </w:p>
          <w:p w14:paraId="2AB8D0AF" w14:textId="77777777" w:rsidR="00000000" w:rsidRDefault="00000000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Go to "Action Plans" tab</w:t>
            </w:r>
          </w:p>
          <w:p w14:paraId="0F2A8CB7" w14:textId="77777777" w:rsidR="00000000" w:rsidRDefault="00000000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Click the empty area around the "+/-" button</w:t>
            </w:r>
          </w:p>
          <w:p w14:paraId="6E64F25D" w14:textId="77777777" w:rsidR="00000000" w:rsidRDefault="00000000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Pay attention to the result</w:t>
            </w:r>
          </w:p>
          <w:p w14:paraId="31B2C83B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 "+/-" button is triggered after clicking on the empty area around it</w:t>
            </w:r>
          </w:p>
          <w:p w14:paraId="32B84F62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See the attachment: </w:t>
            </w:r>
            <w:hyperlink r:id="rId40" w:tooltip="22.png attached to QATC-721299" w:history="1">
              <w:r>
                <w:rPr>
                  <w:rStyle w:val="a3"/>
                  <w:lang w:val="en-US"/>
                </w:rPr>
                <w:t>22.png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 wp14:anchorId="146154D4" wp14:editId="75000E9F">
                    <wp:extent cx="68580" cy="68580"/>
                    <wp:effectExtent l="0" t="0" r="7620" b="7620"/>
                    <wp:docPr id="111" name="Рисунок 11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8580" cy="68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63CA352C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Button "+/-" isn't triggered after clicking on the empty area around it</w:t>
            </w:r>
          </w:p>
        </w:tc>
      </w:tr>
    </w:tbl>
    <w:p w14:paraId="02DE4F35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1E3DE027">
          <v:rect id="_x0000_i1148" style="width:467.75pt;height:9pt" o:hralign="center" o:hrstd="t" o:hr="t" fillcolor="#a0a0a0" stroked="f"/>
        </w:pict>
      </w:r>
    </w:p>
    <w:p w14:paraId="25914E24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1B07A2B3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6F8329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[QATC-721291] </w:t>
            </w:r>
            <w:hyperlink r:id="rId41" w:history="1">
              <w:r>
                <w:rPr>
                  <w:rStyle w:val="a3"/>
                  <w:rFonts w:eastAsia="Times New Roman"/>
                  <w:lang w:val="en-US"/>
                </w:rPr>
                <w:t>Mozilla Firefox: Homepage: "Dashboard" tab: "See Full Schedule/See All Action Plans" links: User isn't redirected to the appropriate page after clicking the link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08/Dec/22  Updated: 08/Dec/22  Resolved: 08/Dec/22 </w:t>
            </w:r>
          </w:p>
        </w:tc>
      </w:tr>
      <w:tr w:rsidR="00000000" w14:paraId="3ED43B5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F9689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2E789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Resolved</w:t>
            </w:r>
          </w:p>
        </w:tc>
      </w:tr>
      <w:tr w:rsidR="00000000" w14:paraId="40EB426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F5BC0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3ADADD" w14:textId="77777777" w:rsidR="00000000" w:rsidRDefault="00000000">
            <w:pPr>
              <w:rPr>
                <w:rFonts w:eastAsia="Times New Roman"/>
              </w:rPr>
            </w:pPr>
            <w:hyperlink r:id="rId42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38A38FE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5F356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904494" w14:textId="77777777" w:rsidR="00000000" w:rsidRDefault="00000000">
            <w:pPr>
              <w:rPr>
                <w:rFonts w:eastAsia="Times New Roman"/>
              </w:rPr>
            </w:pPr>
            <w:hyperlink r:id="rId43" w:tooltip="Building Champions Client Portal" w:history="1">
              <w:r>
                <w:rPr>
                  <w:rStyle w:val="a3"/>
                  <w:rFonts w:eastAsia="Times New Roman"/>
                </w:rPr>
                <w:t>Project 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3DE7579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D5266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2E2252" w14:textId="77777777" w:rsidR="00000000" w:rsidRDefault="00000000">
            <w:pPr>
              <w:rPr>
                <w:rFonts w:eastAsia="Times New Roman"/>
              </w:rPr>
            </w:pPr>
            <w:hyperlink r:id="rId44" w:tooltip="1.0" w:history="1">
              <w:r>
                <w:rPr>
                  <w:rStyle w:val="a3"/>
                  <w:rFonts w:eastAsia="Times New Roman"/>
                </w:rPr>
                <w:t>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721C50D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171CD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BAECD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4451EB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55268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B5247A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0AB7DD0D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4584B1E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A7E04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5442F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98B2A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0B67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00B975F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A9D8D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F0757E" w14:textId="77777777" w:rsidR="00000000" w:rsidRDefault="00000000">
            <w:pPr>
              <w:rPr>
                <w:rFonts w:eastAsia="Times New Roman"/>
              </w:rPr>
            </w:pPr>
            <w:hyperlink r:id="rId45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D81DE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FF99B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547CC77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EF9F9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CAE87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44AC1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89E0A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06064B5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FC83F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60220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0E4CB1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846E6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8BD7D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137E885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51209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5BB01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16BCFBF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42524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5BE06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7E97F9D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1B8BD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D1D2FD" w14:textId="77777777" w:rsidR="00000000" w:rsidRDefault="00000000">
            <w:pPr>
              <w:pStyle w:val="a5"/>
            </w:pPr>
            <w:r>
              <w:t>Windows 10 Version 10.0.19045.2251</w:t>
            </w:r>
            <w:r>
              <w:br/>
              <w:t>Mozilla Firefox 48.0</w:t>
            </w:r>
          </w:p>
        </w:tc>
      </w:tr>
    </w:tbl>
    <w:p w14:paraId="2757B2D3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5CE0004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7411B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D82A6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CCEB58" wp14:editId="3E6D6B22">
                  <wp:extent cx="152400" cy="152400"/>
                  <wp:effectExtent l="0" t="0" r="0" b="0"/>
                  <wp:docPr id="110" name="Рисунок 110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21.png     </w:t>
            </w:r>
          </w:p>
        </w:tc>
      </w:tr>
      <w:tr w:rsidR="00000000" w14:paraId="4DD058E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782AA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08CDE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3-Average </w:t>
            </w:r>
          </w:p>
        </w:tc>
      </w:tr>
      <w:tr w:rsidR="00000000" w14:paraId="3F95F93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EFA06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E8C33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77874DFB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6967B66E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1CC7989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03481E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ACE996A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79B496EC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2E05038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 to reproduce:</w:t>
            </w:r>
          </w:p>
          <w:p w14:paraId="227276F2" w14:textId="77777777" w:rsidR="00000000" w:rsidRDefault="00000000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46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1C49EC78" w14:textId="77777777" w:rsidR="00000000" w:rsidRDefault="00000000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Log in as General (General/test123)</w:t>
            </w:r>
          </w:p>
          <w:p w14:paraId="5B01872B" w14:textId="77777777" w:rsidR="00000000" w:rsidRDefault="00000000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Go to "Dashboard" tab</w:t>
            </w:r>
          </w:p>
          <w:p w14:paraId="64AB52B6" w14:textId="77777777" w:rsidR="00000000" w:rsidRDefault="00000000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Click the "See Full Schedule/See All Action Plans" links</w:t>
            </w:r>
          </w:p>
          <w:p w14:paraId="1B910502" w14:textId="77777777" w:rsidR="00000000" w:rsidRDefault="00000000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Pay attention to the result</w:t>
            </w:r>
          </w:p>
          <w:p w14:paraId="2579DEFE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User isn't redirected to the appropriate page after clicking the link</w:t>
            </w:r>
          </w:p>
          <w:p w14:paraId="4F6C71C4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See the attachment: </w:t>
            </w:r>
            <w:hyperlink r:id="rId47" w:tooltip="21.png attached to QATC-721291" w:history="1">
              <w:r>
                <w:rPr>
                  <w:rStyle w:val="a3"/>
                  <w:lang w:val="en-US"/>
                </w:rPr>
                <w:t>21.png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 wp14:anchorId="06B3BADE" wp14:editId="38147D03">
                    <wp:extent cx="68580" cy="68580"/>
                    <wp:effectExtent l="0" t="0" r="7620" b="7620"/>
                    <wp:docPr id="109" name="Рисунок 10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0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8580" cy="68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0E554E96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User should be redirected to the appropriate page after clicking the link</w:t>
            </w:r>
          </w:p>
        </w:tc>
      </w:tr>
    </w:tbl>
    <w:p w14:paraId="200ED20C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050CB5EF">
          <v:rect id="_x0000_i1149" style="width:467.75pt;height:9pt" o:hralign="center" o:hrstd="t" o:hr="t" fillcolor="#a0a0a0" stroked="f"/>
        </w:pict>
      </w:r>
    </w:p>
    <w:p w14:paraId="739CE901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54081690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A3B29D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[QATC-720886] </w:t>
            </w:r>
            <w:hyperlink r:id="rId48" w:history="1">
              <w:r>
                <w:rPr>
                  <w:rStyle w:val="a3"/>
                  <w:rFonts w:eastAsia="Times New Roman"/>
                  <w:lang w:val="en-US"/>
                </w:rPr>
                <w:t>Mozilla Firefox: Homepage: "Action Plans" tab: "Pending Action Plans" list: There is no happen after clicking the "Mark as Complete" button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07/Dec/22  Updated: 08/Dec/22  Resolved: 08/Dec/22 </w:t>
            </w:r>
          </w:p>
        </w:tc>
      </w:tr>
      <w:tr w:rsidR="00000000" w14:paraId="3BF5519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5670D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34FDB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Resolved</w:t>
            </w:r>
          </w:p>
        </w:tc>
      </w:tr>
      <w:tr w:rsidR="00000000" w14:paraId="1077303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488D2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5B4BC8" w14:textId="77777777" w:rsidR="00000000" w:rsidRDefault="00000000">
            <w:pPr>
              <w:rPr>
                <w:rFonts w:eastAsia="Times New Roman"/>
              </w:rPr>
            </w:pPr>
            <w:hyperlink r:id="rId49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4457A81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8191D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C583A1" w14:textId="77777777" w:rsidR="00000000" w:rsidRDefault="00000000">
            <w:pPr>
              <w:rPr>
                <w:rFonts w:eastAsia="Times New Roman"/>
              </w:rPr>
            </w:pPr>
            <w:hyperlink r:id="rId50" w:tooltip="Building Champions Client Portal" w:history="1">
              <w:r>
                <w:rPr>
                  <w:rStyle w:val="a3"/>
                  <w:rFonts w:eastAsia="Times New Roman"/>
                </w:rPr>
                <w:t>Project 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3847EFF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D8EDD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2A6A97" w14:textId="77777777" w:rsidR="00000000" w:rsidRDefault="00000000">
            <w:pPr>
              <w:rPr>
                <w:rFonts w:eastAsia="Times New Roman"/>
              </w:rPr>
            </w:pPr>
            <w:hyperlink r:id="rId51" w:tooltip="1.0" w:history="1">
              <w:r>
                <w:rPr>
                  <w:rStyle w:val="a3"/>
                  <w:rFonts w:eastAsia="Times New Roman"/>
                </w:rPr>
                <w:t>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1B08F89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CD605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F50D3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96A8F2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36357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ACEF71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3802A17C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0791E74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F9F57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4B249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C74B1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9948F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0D1C875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617E2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32952F" w14:textId="77777777" w:rsidR="00000000" w:rsidRDefault="00000000">
            <w:pPr>
              <w:rPr>
                <w:rFonts w:eastAsia="Times New Roman"/>
              </w:rPr>
            </w:pPr>
            <w:hyperlink r:id="rId52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920A3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9D8C4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043B603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8204B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FC3CC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B42C4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1484E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4483A73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E7171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6CAF0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9C8E69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B3A72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1F59E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14CEE15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43B38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4B3F7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7E8D9C7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A7C56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4C275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71CCEF4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B8E1C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BAEAC2" w14:textId="77777777" w:rsidR="00000000" w:rsidRDefault="00000000">
            <w:pPr>
              <w:pStyle w:val="a5"/>
            </w:pPr>
            <w:r>
              <w:t>Windows 10 Version 10.0.19045.2251</w:t>
            </w:r>
            <w:r>
              <w:br/>
              <w:t>Mozilla Firefox 48.0</w:t>
            </w:r>
          </w:p>
        </w:tc>
      </w:tr>
    </w:tbl>
    <w:p w14:paraId="5E04C96A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4B96CFA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AFD81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031DB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AC3D22" wp14:editId="11B21ABF">
                  <wp:extent cx="152400" cy="152400"/>
                  <wp:effectExtent l="0" t="0" r="0" b="0"/>
                  <wp:docPr id="108" name="Рисунок 108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20.png     </w:t>
            </w:r>
          </w:p>
        </w:tc>
      </w:tr>
      <w:tr w:rsidR="00000000" w14:paraId="2D95647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A987B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C88B5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2-Major </w:t>
            </w:r>
          </w:p>
        </w:tc>
      </w:tr>
      <w:tr w:rsidR="00000000" w14:paraId="066E287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3AF78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35C90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4B1296DF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01138D71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332D3B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6FF0B9C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625D7A1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1766D929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CE2271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 to reproduce:</w:t>
            </w:r>
          </w:p>
          <w:p w14:paraId="030C1E06" w14:textId="77777777" w:rsidR="00000000" w:rsidRDefault="00000000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53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02E87EE9" w14:textId="77777777" w:rsidR="00000000" w:rsidRDefault="00000000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Log in as General (General/test123)</w:t>
            </w:r>
          </w:p>
          <w:p w14:paraId="2C596300" w14:textId="77777777" w:rsidR="00000000" w:rsidRDefault="00000000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Go to "Action Plans" tab=&gt;"Pending Action Plans" list</w:t>
            </w:r>
          </w:p>
          <w:p w14:paraId="7C37C3DE" w14:textId="77777777" w:rsidR="00000000" w:rsidRDefault="00000000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Click the "Mark as Complete" button</w:t>
            </w:r>
          </w:p>
          <w:p w14:paraId="02622226" w14:textId="77777777" w:rsidR="00000000" w:rsidRDefault="00000000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Pay attention to the result</w:t>
            </w:r>
          </w:p>
          <w:p w14:paraId="09C4C115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There is no happen after clicking the "Mark as Complete" button</w:t>
            </w:r>
          </w:p>
          <w:p w14:paraId="5C2FFBBA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See the attachment: </w:t>
            </w:r>
            <w:hyperlink r:id="rId54" w:tooltip="20.png attached to QATC-720886" w:history="1">
              <w:r>
                <w:rPr>
                  <w:rStyle w:val="a3"/>
                  <w:lang w:val="en-US"/>
                </w:rPr>
                <w:t>20.png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 wp14:anchorId="78B8B93F" wp14:editId="61A79800">
                    <wp:extent cx="68580" cy="68580"/>
                    <wp:effectExtent l="0" t="0" r="7620" b="7620"/>
                    <wp:docPr id="107" name="Рисунок 10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0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8580" cy="68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37D8E8C7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The "Mark as Complete" button should be active</w:t>
            </w:r>
          </w:p>
        </w:tc>
      </w:tr>
    </w:tbl>
    <w:p w14:paraId="5FA5BC94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757F2A6A">
          <v:rect id="_x0000_i1150" style="width:467.75pt;height:9pt" o:hralign="center" o:hrstd="t" o:hr="t" fillcolor="#a0a0a0" stroked="f"/>
        </w:pict>
      </w:r>
    </w:p>
    <w:p w14:paraId="74406CED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1AAC6F9F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9FC744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[QATC-720868] </w:t>
            </w:r>
            <w:hyperlink r:id="rId55" w:history="1">
              <w:r>
                <w:rPr>
                  <w:rStyle w:val="a3"/>
                  <w:rFonts w:eastAsia="Times New Roman"/>
                  <w:lang w:val="en-US"/>
                </w:rPr>
                <w:t>Mozilla Firefox: Homepage: "Action Plans" tab: "Pending Action Plans" list: Displayed information is not acceptable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07/Dec/22  Updated: 08/Dec/22  Resolved: 08/Dec/22 </w:t>
            </w:r>
          </w:p>
        </w:tc>
      </w:tr>
      <w:tr w:rsidR="00000000" w14:paraId="7FAD85E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42DA2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B847F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Resolved</w:t>
            </w:r>
          </w:p>
        </w:tc>
      </w:tr>
      <w:tr w:rsidR="00000000" w14:paraId="5197687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F5D69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362E34" w14:textId="77777777" w:rsidR="00000000" w:rsidRDefault="00000000">
            <w:pPr>
              <w:rPr>
                <w:rFonts w:eastAsia="Times New Roman"/>
              </w:rPr>
            </w:pPr>
            <w:hyperlink r:id="rId56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713F422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8E921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874A6E" w14:textId="77777777" w:rsidR="00000000" w:rsidRDefault="00000000">
            <w:pPr>
              <w:rPr>
                <w:rFonts w:eastAsia="Times New Roman"/>
              </w:rPr>
            </w:pPr>
            <w:hyperlink r:id="rId57" w:tooltip="Building Champions Client Portal" w:history="1">
              <w:r>
                <w:rPr>
                  <w:rStyle w:val="a3"/>
                  <w:rFonts w:eastAsia="Times New Roman"/>
                </w:rPr>
                <w:t>Project 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511BB69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D9334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91CABF" w14:textId="77777777" w:rsidR="00000000" w:rsidRDefault="00000000">
            <w:pPr>
              <w:rPr>
                <w:rFonts w:eastAsia="Times New Roman"/>
              </w:rPr>
            </w:pPr>
            <w:hyperlink r:id="rId58" w:tooltip="1.0" w:history="1">
              <w:r>
                <w:rPr>
                  <w:rStyle w:val="a3"/>
                  <w:rFonts w:eastAsia="Times New Roman"/>
                </w:rPr>
                <w:t>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4CBE6CC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3870F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53465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324A3CD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6084E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D6A379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650CBC73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3F3332B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A6786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6594C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0896B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89D16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53B35F8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2E39B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696FD5" w14:textId="77777777" w:rsidR="00000000" w:rsidRDefault="00000000">
            <w:pPr>
              <w:rPr>
                <w:rFonts w:eastAsia="Times New Roman"/>
              </w:rPr>
            </w:pPr>
            <w:hyperlink r:id="rId59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F4215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B09E3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17E7DA9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63AD6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013F6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EB636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52789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7C76CC8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BAC2F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D6DA0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4EF822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923C3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1D526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1E79D7F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60DD3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1493E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70126E4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5FAFB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E40EA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0560B8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1DD60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A815B8" w14:textId="77777777" w:rsidR="00000000" w:rsidRDefault="00000000">
            <w:pPr>
              <w:pStyle w:val="a5"/>
            </w:pPr>
            <w:r>
              <w:t>Windows 10 Version 10.0.19045.2251</w:t>
            </w:r>
            <w:r>
              <w:br/>
              <w:t>Mozilla Firefox 48.0</w:t>
            </w:r>
          </w:p>
        </w:tc>
      </w:tr>
    </w:tbl>
    <w:p w14:paraId="700467FE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6B3E7DF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167F7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24222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8B0C5C" wp14:editId="3365F5F9">
                  <wp:extent cx="152400" cy="152400"/>
                  <wp:effectExtent l="0" t="0" r="0" b="0"/>
                  <wp:docPr id="106" name="Рисунок 106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19.png     </w:t>
            </w:r>
          </w:p>
        </w:tc>
      </w:tr>
      <w:tr w:rsidR="00000000" w14:paraId="4043C6F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726F9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3033E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1-Critical </w:t>
            </w:r>
          </w:p>
        </w:tc>
      </w:tr>
      <w:tr w:rsidR="00000000" w14:paraId="2F595E5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33AA8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20A4A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1284AE2F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1207E3DC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71B099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34C528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3BD3355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25E708D3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671780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 to reproduce:</w:t>
            </w:r>
          </w:p>
          <w:p w14:paraId="39FD5840" w14:textId="77777777" w:rsidR="00000000" w:rsidRDefault="00000000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60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472F656B" w14:textId="77777777" w:rsidR="00000000" w:rsidRDefault="00000000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Log in as General (General/test123)</w:t>
            </w:r>
          </w:p>
          <w:p w14:paraId="00528F5E" w14:textId="77777777" w:rsidR="00000000" w:rsidRDefault="00000000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Go to "Action Plans" tab</w:t>
            </w:r>
          </w:p>
          <w:p w14:paraId="7A52C649" w14:textId="77777777" w:rsidR="00000000" w:rsidRDefault="00000000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Pay attention to the table in the "Pending Action Plans" list</w:t>
            </w:r>
          </w:p>
          <w:p w14:paraId="548DE71D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 data format displayed in the table is invalid</w:t>
            </w:r>
          </w:p>
          <w:p w14:paraId="62E830DB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See the attachment: </w:t>
            </w:r>
            <w:hyperlink r:id="rId61" w:tooltip="19.png attached to QATC-720868" w:history="1">
              <w:r>
                <w:rPr>
                  <w:rStyle w:val="a3"/>
                  <w:lang w:val="en-US"/>
                </w:rPr>
                <w:t>19.png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 wp14:anchorId="699A0F0C" wp14:editId="56402509">
                    <wp:extent cx="68580" cy="68580"/>
                    <wp:effectExtent l="0" t="0" r="7620" b="7620"/>
                    <wp:docPr id="105" name="Рисунок 10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0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8580" cy="68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00A71BED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The data format displayed in the table should be valid</w:t>
            </w:r>
          </w:p>
        </w:tc>
      </w:tr>
    </w:tbl>
    <w:p w14:paraId="2B4A4332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75D9B6C3">
          <v:rect id="_x0000_i1151" style="width:467.75pt;height:9pt" o:hralign="center" o:hrstd="t" o:hr="t" fillcolor="#a0a0a0" stroked="f"/>
        </w:pict>
      </w:r>
    </w:p>
    <w:p w14:paraId="5B00B183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4F878CF5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A6D6B4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[QATC-720820] </w:t>
            </w:r>
            <w:hyperlink r:id="rId62" w:history="1">
              <w:r>
                <w:rPr>
                  <w:rStyle w:val="a3"/>
                  <w:rFonts w:eastAsia="Times New Roman"/>
                  <w:lang w:val="en-US"/>
                </w:rPr>
                <w:t>Homepage: "Action Plans" tab: The system returns completed action plans to the list of Pending action plans after refreshing page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07/Dec/22  Updated: 08/Dec/22  Resolved: 08/Dec/22 </w:t>
            </w:r>
          </w:p>
        </w:tc>
      </w:tr>
      <w:tr w:rsidR="00000000" w14:paraId="08EC4E3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377D7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D58F6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Resolved</w:t>
            </w:r>
          </w:p>
        </w:tc>
      </w:tr>
      <w:tr w:rsidR="00000000" w14:paraId="26185E4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80A8D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D9D6F6" w14:textId="77777777" w:rsidR="00000000" w:rsidRDefault="00000000">
            <w:pPr>
              <w:rPr>
                <w:rFonts w:eastAsia="Times New Roman"/>
              </w:rPr>
            </w:pPr>
            <w:hyperlink r:id="rId63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55B00F9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E5AB8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F121F1" w14:textId="77777777" w:rsidR="00000000" w:rsidRDefault="00000000">
            <w:pPr>
              <w:rPr>
                <w:rFonts w:eastAsia="Times New Roman"/>
              </w:rPr>
            </w:pPr>
            <w:hyperlink r:id="rId64" w:tooltip="Building Champions Client Portal" w:history="1">
              <w:r>
                <w:rPr>
                  <w:rStyle w:val="a3"/>
                  <w:rFonts w:eastAsia="Times New Roman"/>
                </w:rPr>
                <w:t>Project 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21B9AEF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52E33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E32971" w14:textId="77777777" w:rsidR="00000000" w:rsidRDefault="00000000">
            <w:pPr>
              <w:rPr>
                <w:rFonts w:eastAsia="Times New Roman"/>
              </w:rPr>
            </w:pPr>
            <w:hyperlink r:id="rId65" w:tooltip="1.0" w:history="1">
              <w:r>
                <w:rPr>
                  <w:rStyle w:val="a3"/>
                  <w:rFonts w:eastAsia="Times New Roman"/>
                </w:rPr>
                <w:t>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3FC023F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7913B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F5335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A2115E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30A8E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CB73A9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02511968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508083C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4854E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ED8BD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19AB5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CFF1E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2C1E558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4B9D1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D65F9D" w14:textId="77777777" w:rsidR="00000000" w:rsidRDefault="00000000">
            <w:pPr>
              <w:rPr>
                <w:rFonts w:eastAsia="Times New Roman"/>
              </w:rPr>
            </w:pPr>
            <w:hyperlink r:id="rId66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1EBF0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9299A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584B7FF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C48B4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206EE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4B3F4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C84D5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77FCFF9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79B2A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C85F4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038ED0A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E7006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08401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393DD0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E74F8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E335C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B1E006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9424F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5C2C5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273820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02B12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542745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Windows 10 Version 10.0.19045.2251</w:t>
            </w:r>
            <w:r>
              <w:rPr>
                <w:lang w:val="en-US"/>
              </w:rPr>
              <w:br/>
              <w:t>Google Chrome Version 108.0.5359.95 (64-bit)</w:t>
            </w:r>
          </w:p>
        </w:tc>
      </w:tr>
    </w:tbl>
    <w:p w14:paraId="4450C320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0948E5E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5A886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2EBE5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4557A4" wp14:editId="4B4011B5">
                  <wp:extent cx="152400" cy="152400"/>
                  <wp:effectExtent l="0" t="0" r="0" b="0"/>
                  <wp:docPr id="104" name="Рисунок 104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18.png     </w:t>
            </w:r>
          </w:p>
        </w:tc>
      </w:tr>
      <w:tr w:rsidR="00000000" w14:paraId="20EE214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A9722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8D908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2-Major </w:t>
            </w:r>
          </w:p>
        </w:tc>
      </w:tr>
      <w:tr w:rsidR="00000000" w14:paraId="59092D1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80386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0182F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5014C25F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4864E94E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771949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6B5F76F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2573910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592B19BC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3511F3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 to reproduce:</w:t>
            </w:r>
          </w:p>
          <w:p w14:paraId="59FE69C6" w14:textId="77777777" w:rsidR="00000000" w:rsidRDefault="00000000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67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102CAA3F" w14:textId="77777777" w:rsidR="00000000" w:rsidRDefault="00000000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Log in as General (General/test123)</w:t>
            </w:r>
          </w:p>
          <w:p w14:paraId="1C8BFA25" w14:textId="77777777" w:rsidR="00000000" w:rsidRDefault="00000000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Go to "Action Plans" tab</w:t>
            </w:r>
          </w:p>
          <w:p w14:paraId="41082D51" w14:textId="77777777" w:rsidR="00000000" w:rsidRDefault="00000000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Click the "Mark as Complete" button in any pending action plans. </w:t>
            </w:r>
            <w:r>
              <w:rPr>
                <w:rFonts w:eastAsia="Times New Roman"/>
              </w:rPr>
              <w:t>For example, "Aliquam tincidunt mauris eu risus."</w:t>
            </w:r>
          </w:p>
          <w:p w14:paraId="71BF4807" w14:textId="77777777" w:rsidR="00000000" w:rsidRDefault="00000000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the "Refresh page" button</w:t>
            </w:r>
          </w:p>
          <w:p w14:paraId="523B18F2" w14:textId="77777777" w:rsidR="00000000" w:rsidRDefault="00000000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Pay attention to the result in the Completed Action Plans’ list</w:t>
            </w:r>
          </w:p>
          <w:p w14:paraId="4038E50A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 system returns completed action plan to the list of Pending action plans after refreshing page</w:t>
            </w:r>
          </w:p>
          <w:p w14:paraId="61B78467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See the attachment: </w:t>
            </w:r>
            <w:hyperlink r:id="rId68" w:tooltip="18.png attached to QATC-720820" w:history="1">
              <w:r>
                <w:rPr>
                  <w:rStyle w:val="a3"/>
                  <w:lang w:val="en-US"/>
                </w:rPr>
                <w:t>18.png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 wp14:anchorId="73F43281" wp14:editId="7A427253">
                    <wp:extent cx="68580" cy="68580"/>
                    <wp:effectExtent l="0" t="0" r="7620" b="7620"/>
                    <wp:docPr id="103" name="Рисунок 10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0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8580" cy="68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585F401A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The system shouldn't return the completed action plan to the list of Pending action plans after refreshing page</w:t>
            </w:r>
          </w:p>
        </w:tc>
      </w:tr>
    </w:tbl>
    <w:p w14:paraId="6587178A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6228D6E8">
          <v:rect id="_x0000_i1152" style="width:467.75pt;height:9pt" o:hralign="center" o:hrstd="t" o:hr="t" fillcolor="#a0a0a0" stroked="f"/>
        </w:pic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0CDAD79B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9EE599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[QATC-720786] </w:t>
            </w:r>
            <w:hyperlink r:id="rId69" w:history="1">
              <w:r>
                <w:rPr>
                  <w:rStyle w:val="a3"/>
                  <w:rFonts w:eastAsia="Times New Roman"/>
                  <w:lang w:val="en-US"/>
                </w:rPr>
                <w:t>Homepage: "Action Plans" tab: The "Dashboard" tab opens after refreshing "Action Plans" tab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07/Dec/22  Updated: 08/Dec/22  Resolved: 08/Dec/22 </w:t>
            </w:r>
          </w:p>
        </w:tc>
      </w:tr>
      <w:tr w:rsidR="00000000" w14:paraId="54FB3CE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8E118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44298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Resolved</w:t>
            </w:r>
          </w:p>
        </w:tc>
      </w:tr>
      <w:tr w:rsidR="00000000" w14:paraId="61A8472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5C174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F4C7F7" w14:textId="77777777" w:rsidR="00000000" w:rsidRDefault="00000000">
            <w:pPr>
              <w:rPr>
                <w:rFonts w:eastAsia="Times New Roman"/>
              </w:rPr>
            </w:pPr>
            <w:hyperlink r:id="rId70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1664531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BE060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F9D4C6" w14:textId="77777777" w:rsidR="00000000" w:rsidRDefault="00000000">
            <w:pPr>
              <w:rPr>
                <w:rFonts w:eastAsia="Times New Roman"/>
              </w:rPr>
            </w:pPr>
            <w:hyperlink r:id="rId71" w:tooltip="Building Champions Client Portal" w:history="1">
              <w:r>
                <w:rPr>
                  <w:rStyle w:val="a3"/>
                  <w:rFonts w:eastAsia="Times New Roman"/>
                </w:rPr>
                <w:t>Project 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3388206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D3BAA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AC355D" w14:textId="77777777" w:rsidR="00000000" w:rsidRDefault="00000000">
            <w:pPr>
              <w:rPr>
                <w:rFonts w:eastAsia="Times New Roman"/>
              </w:rPr>
            </w:pPr>
            <w:hyperlink r:id="rId72" w:tooltip="1.0" w:history="1">
              <w:r>
                <w:rPr>
                  <w:rStyle w:val="a3"/>
                  <w:rFonts w:eastAsia="Times New Roman"/>
                </w:rPr>
                <w:t>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21C19BB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50E82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E762A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A747ED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802BB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1958E8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5231FD27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3714713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C9AA3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93F32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E3B33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606BC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6A79592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48FBD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F32ACB" w14:textId="77777777" w:rsidR="00000000" w:rsidRDefault="00000000">
            <w:pPr>
              <w:rPr>
                <w:rFonts w:eastAsia="Times New Roman"/>
              </w:rPr>
            </w:pPr>
            <w:hyperlink r:id="rId73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BDA1F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FB29A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2BE15BA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5E58E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857C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F4A1F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F55C4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6EBDABA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85929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55C04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BE4749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6FBD7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C3C83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A523ED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59AEC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93E8A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8FE776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42947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45FCC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0541AC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380EA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96DAC8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Windows 10 Version 10.0.19045.2251</w:t>
            </w:r>
            <w:r>
              <w:rPr>
                <w:lang w:val="en-US"/>
              </w:rPr>
              <w:br/>
              <w:t>Google Chrome Version 108.0.5359.95 (64-bit)</w:t>
            </w:r>
            <w:r>
              <w:rPr>
                <w:lang w:val="en-US"/>
              </w:rPr>
              <w:br/>
              <w:t>Mozilla Firefox 48.0</w:t>
            </w:r>
          </w:p>
        </w:tc>
      </w:tr>
    </w:tbl>
    <w:p w14:paraId="35930766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1CDCD72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8FB11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8AA4A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C96CC1" wp14:editId="715E0638">
                  <wp:extent cx="152400" cy="152400"/>
                  <wp:effectExtent l="0" t="0" r="0" b="0"/>
                  <wp:docPr id="102" name="Рисунок 102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17.png     </w:t>
            </w:r>
          </w:p>
        </w:tc>
      </w:tr>
      <w:tr w:rsidR="00000000" w14:paraId="7288E1D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366CC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F8BD7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2-Major </w:t>
            </w:r>
          </w:p>
        </w:tc>
      </w:tr>
      <w:tr w:rsidR="00000000" w14:paraId="7A19A3F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4C884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15458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44B4E745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52A116AC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6B190B1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ACC81E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8EF9975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2190672B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ADED03A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 to reproduce:</w:t>
            </w:r>
          </w:p>
          <w:p w14:paraId="00E74027" w14:textId="77777777" w:rsidR="00000000" w:rsidRDefault="00000000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74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4294CE0B" w14:textId="77777777" w:rsidR="00000000" w:rsidRDefault="00000000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Log in as General (General/test123)</w:t>
            </w:r>
          </w:p>
          <w:p w14:paraId="61B14679" w14:textId="77777777" w:rsidR="00000000" w:rsidRDefault="00000000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Go to "Action Plans" tab</w:t>
            </w:r>
          </w:p>
          <w:p w14:paraId="68E98A63" w14:textId="77777777" w:rsidR="00000000" w:rsidRDefault="00000000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the "Refresh page" button</w:t>
            </w:r>
          </w:p>
          <w:p w14:paraId="626EF086" w14:textId="77777777" w:rsidR="00000000" w:rsidRDefault="00000000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Pay attention to the result</w:t>
            </w:r>
          </w:p>
          <w:p w14:paraId="550E287C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 "Dashboard" tab opens after refreshing "Action Plans" tab</w:t>
            </w:r>
          </w:p>
          <w:p w14:paraId="1B33F4CA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See the attachment: </w:t>
            </w:r>
            <w:hyperlink r:id="rId75" w:tooltip="17.png attached to QATC-720786" w:history="1">
              <w:r>
                <w:rPr>
                  <w:rStyle w:val="a3"/>
                  <w:lang w:val="en-US"/>
                </w:rPr>
                <w:t>17.png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 wp14:anchorId="3F2197F1" wp14:editId="06CECD4C">
                    <wp:extent cx="68580" cy="68580"/>
                    <wp:effectExtent l="0" t="0" r="7620" b="7620"/>
                    <wp:docPr id="101" name="Рисунок 10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0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8580" cy="68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3342B7C2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The "Dashboard" tab shouldn't be opened after refreshing "Action Plans" tab</w:t>
            </w:r>
          </w:p>
        </w:tc>
      </w:tr>
    </w:tbl>
    <w:p w14:paraId="3BD2A05B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46A6A0CB">
          <v:rect id="_x0000_i1153" style="width:467.75pt;height:9pt" o:hralign="center" o:hrstd="t" o:hr="t" fillcolor="#a0a0a0" stroked="f"/>
        </w:pict>
      </w:r>
    </w:p>
    <w:p w14:paraId="1A5EA4B1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3E289017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E0E7C7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[QATC-720766] </w:t>
            </w:r>
            <w:hyperlink r:id="rId76" w:history="1">
              <w:r>
                <w:rPr>
                  <w:rStyle w:val="a3"/>
                  <w:rFonts w:eastAsia="Times New Roman"/>
                  <w:lang w:val="en-US"/>
                </w:rPr>
                <w:t>Homepage: "Action Plans" tab: "Pending Action Plans" list: "Date assigned" column: There is "time" data instead "date"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07/Dec/22  Updated: 08/Dec/22  Resolved: 08/Dec/22 </w:t>
            </w:r>
          </w:p>
        </w:tc>
      </w:tr>
      <w:tr w:rsidR="00000000" w14:paraId="360B4C3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2C912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CA6ED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Resolved</w:t>
            </w:r>
          </w:p>
        </w:tc>
      </w:tr>
      <w:tr w:rsidR="00000000" w14:paraId="23A0DC0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774AC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7C4646" w14:textId="77777777" w:rsidR="00000000" w:rsidRDefault="00000000">
            <w:pPr>
              <w:rPr>
                <w:rFonts w:eastAsia="Times New Roman"/>
              </w:rPr>
            </w:pPr>
            <w:hyperlink r:id="rId77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4F33A5A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26927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CEFFAE" w14:textId="77777777" w:rsidR="00000000" w:rsidRDefault="00000000">
            <w:pPr>
              <w:rPr>
                <w:rFonts w:eastAsia="Times New Roman"/>
              </w:rPr>
            </w:pPr>
            <w:hyperlink r:id="rId78" w:tooltip="Building Champions Client Portal" w:history="1">
              <w:r>
                <w:rPr>
                  <w:rStyle w:val="a3"/>
                  <w:rFonts w:eastAsia="Times New Roman"/>
                </w:rPr>
                <w:t>Project 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2590D82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65EF3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974076" w14:textId="77777777" w:rsidR="00000000" w:rsidRDefault="00000000">
            <w:pPr>
              <w:rPr>
                <w:rFonts w:eastAsia="Times New Roman"/>
              </w:rPr>
            </w:pPr>
            <w:hyperlink r:id="rId79" w:tooltip="1.0" w:history="1">
              <w:r>
                <w:rPr>
                  <w:rStyle w:val="a3"/>
                  <w:rFonts w:eastAsia="Times New Roman"/>
                </w:rPr>
                <w:t>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3F6618E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C0BEC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63F97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06C551B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D64B7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1A874D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5ADDA569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05C09EA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1FA09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6156F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530B5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E6E3D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7720084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925E4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38ABAF" w14:textId="77777777" w:rsidR="00000000" w:rsidRDefault="00000000">
            <w:pPr>
              <w:rPr>
                <w:rFonts w:eastAsia="Times New Roman"/>
              </w:rPr>
            </w:pPr>
            <w:hyperlink r:id="rId80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1F07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7A47C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5582FD0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EBC44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D66C5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07A3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0E669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012D81F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32FD7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33AAD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9FEBCF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E00A1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EF1B8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782A20E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A423C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FE41A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C5A693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3DFBD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F3358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585388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846C9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4649AD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Windows 10 Version 10.0.19045.2251</w:t>
            </w:r>
            <w:r>
              <w:rPr>
                <w:lang w:val="en-US"/>
              </w:rPr>
              <w:br/>
              <w:t>Google Chrome Version 108.0.5359.95 (64-bit)</w:t>
            </w:r>
          </w:p>
        </w:tc>
      </w:tr>
    </w:tbl>
    <w:p w14:paraId="52D591B7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20C38AE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44060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A9022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7370D4" wp14:editId="44BC29C4">
                  <wp:extent cx="152400" cy="152400"/>
                  <wp:effectExtent l="0" t="0" r="0" b="0"/>
                  <wp:docPr id="100" name="Рисунок 100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16.png     </w:t>
            </w:r>
          </w:p>
        </w:tc>
      </w:tr>
      <w:tr w:rsidR="00000000" w14:paraId="588DC68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B55EE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0644E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3-Average </w:t>
            </w:r>
          </w:p>
        </w:tc>
      </w:tr>
      <w:tr w:rsidR="00000000" w14:paraId="644E647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0611D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E84FE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2E708292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50610F35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D4DD90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E8ADD8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6914091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02D5054D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66CC1F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 to reproduce:</w:t>
            </w:r>
          </w:p>
          <w:p w14:paraId="6BB1AC1B" w14:textId="77777777" w:rsidR="00000000" w:rsidRDefault="00000000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81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1A2488EA" w14:textId="77777777" w:rsidR="00000000" w:rsidRDefault="00000000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Log in as General (General/test123)</w:t>
            </w:r>
          </w:p>
          <w:p w14:paraId="06A52B4A" w14:textId="77777777" w:rsidR="00000000" w:rsidRDefault="00000000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Go to "Action Plans" tab=&gt;"Pending Action Plans" list</w:t>
            </w:r>
          </w:p>
          <w:p w14:paraId="097A64CB" w14:textId="77777777" w:rsidR="00000000" w:rsidRDefault="00000000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Pay attention to the information in the "Date Assigned" column</w:t>
            </w:r>
          </w:p>
          <w:p w14:paraId="377967FC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 column "Date Assigned" displays "time" data</w:t>
            </w:r>
          </w:p>
          <w:p w14:paraId="4796F6C7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See the attachment: </w:t>
            </w:r>
            <w:hyperlink r:id="rId82" w:tooltip="16.png attached to QATC-720766" w:history="1">
              <w:r>
                <w:rPr>
                  <w:rStyle w:val="a3"/>
                  <w:lang w:val="en-US"/>
                </w:rPr>
                <w:t>16.png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 wp14:anchorId="019B1941" wp14:editId="36247169">
                    <wp:extent cx="68580" cy="68580"/>
                    <wp:effectExtent l="0" t="0" r="7620" b="7620"/>
                    <wp:docPr id="99" name="Рисунок 9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9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8580" cy="68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05860E08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According to specification, the column "Date Assigned" displays "date" data</w:t>
            </w:r>
          </w:p>
        </w:tc>
      </w:tr>
    </w:tbl>
    <w:p w14:paraId="41391DE2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2F1F95B9">
          <v:rect id="_x0000_i1154" style="width:467.75pt;height:9pt" o:hralign="center" o:hrstd="t" o:hr="t" fillcolor="#a0a0a0" stroked="f"/>
        </w:pict>
      </w:r>
    </w:p>
    <w:p w14:paraId="473C48CF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27385DEA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C218A5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[QATC-720746] </w:t>
            </w:r>
            <w:hyperlink r:id="rId83" w:history="1">
              <w:r>
                <w:rPr>
                  <w:rStyle w:val="a3"/>
                  <w:rFonts w:eastAsia="Times New Roman"/>
                  <w:lang w:val="en-US"/>
                </w:rPr>
                <w:t>Homepage: "Action Plans" tab: "Pending Action Plans" list: Date Due: No sorting links in ascending order by due date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07/Dec/22  Updated: 08/Dec/22  Resolved: 08/Dec/22 </w:t>
            </w:r>
          </w:p>
        </w:tc>
      </w:tr>
      <w:tr w:rsidR="00000000" w14:paraId="77BD317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77AA1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C5AE5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Resolved</w:t>
            </w:r>
          </w:p>
        </w:tc>
      </w:tr>
      <w:tr w:rsidR="00000000" w14:paraId="1ED696C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1F8C7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5D140A" w14:textId="77777777" w:rsidR="00000000" w:rsidRDefault="00000000">
            <w:pPr>
              <w:rPr>
                <w:rFonts w:eastAsia="Times New Roman"/>
              </w:rPr>
            </w:pPr>
            <w:hyperlink r:id="rId84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6C97F4E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64282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64B59D" w14:textId="77777777" w:rsidR="00000000" w:rsidRDefault="00000000">
            <w:pPr>
              <w:rPr>
                <w:rFonts w:eastAsia="Times New Roman"/>
              </w:rPr>
            </w:pPr>
            <w:hyperlink r:id="rId85" w:tooltip="Building Champions Client Portal" w:history="1">
              <w:r>
                <w:rPr>
                  <w:rStyle w:val="a3"/>
                  <w:rFonts w:eastAsia="Times New Roman"/>
                </w:rPr>
                <w:t>Project 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03D6437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9BADA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616E6E" w14:textId="77777777" w:rsidR="00000000" w:rsidRDefault="00000000">
            <w:pPr>
              <w:rPr>
                <w:rFonts w:eastAsia="Times New Roman"/>
              </w:rPr>
            </w:pPr>
            <w:hyperlink r:id="rId86" w:tooltip="1.0" w:history="1">
              <w:r>
                <w:rPr>
                  <w:rStyle w:val="a3"/>
                  <w:rFonts w:eastAsia="Times New Roman"/>
                </w:rPr>
                <w:t>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7C75181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E7B78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777FF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08D8AE2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2A4A1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69AB2C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7B9CADE8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745A3F8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C8848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913AE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8EC16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9DAF4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331FEE6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44579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E0259F" w14:textId="77777777" w:rsidR="00000000" w:rsidRDefault="00000000">
            <w:pPr>
              <w:rPr>
                <w:rFonts w:eastAsia="Times New Roman"/>
              </w:rPr>
            </w:pPr>
            <w:hyperlink r:id="rId87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103DB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1BB5F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79AD3CC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0A28C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CA628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Incomplete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33D7E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EE653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44698C9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0183A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252E3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1A4B3B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43CD6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2B067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9FA31E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903AB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287AC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7E06B98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58509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179D9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4488346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081E9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89BF99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Windows 10 Version 10.0.19045.2251</w:t>
            </w:r>
            <w:r>
              <w:rPr>
                <w:lang w:val="en-US"/>
              </w:rPr>
              <w:br/>
              <w:t>Google Chrome Version 108.0.5359.95 (64-bit)</w:t>
            </w:r>
          </w:p>
        </w:tc>
      </w:tr>
    </w:tbl>
    <w:p w14:paraId="384E91B5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71A048F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389B2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A41AA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BFB192" wp14:editId="7A0C264C">
                  <wp:extent cx="152400" cy="152400"/>
                  <wp:effectExtent l="0" t="0" r="0" b="0"/>
                  <wp:docPr id="98" name="Рисунок 98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15.png     </w:t>
            </w:r>
          </w:p>
        </w:tc>
      </w:tr>
      <w:tr w:rsidR="00000000" w14:paraId="7F5AB2E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1B4D8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7AC16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3-Average </w:t>
            </w:r>
          </w:p>
        </w:tc>
      </w:tr>
      <w:tr w:rsidR="00000000" w14:paraId="01322A3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8E5F5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ECB6E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7C8964F3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22ADE226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DF2C59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593659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3C9826E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0341868B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9D7965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 to reproduce:</w:t>
            </w:r>
          </w:p>
          <w:p w14:paraId="084703D1" w14:textId="77777777" w:rsidR="00000000" w:rsidRDefault="00000000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88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276A2086" w14:textId="77777777" w:rsidR="00000000" w:rsidRDefault="00000000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Log in as General (General/test123)</w:t>
            </w:r>
          </w:p>
          <w:p w14:paraId="2D6E85FA" w14:textId="77777777" w:rsidR="00000000" w:rsidRDefault="00000000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Go to "Action Plans" tab=&gt;"Pending Action Plans" list=&gt;Date Due</w:t>
            </w:r>
          </w:p>
          <w:p w14:paraId="0416A4BC" w14:textId="77777777" w:rsidR="00000000" w:rsidRDefault="00000000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Pay attention to the sort links by due date</w:t>
            </w:r>
          </w:p>
          <w:p w14:paraId="73BA7CC3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No sorting links in ascending order by due date</w:t>
            </w:r>
          </w:p>
          <w:p w14:paraId="54513515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See the attachment: </w:t>
            </w:r>
            <w:hyperlink r:id="rId89" w:tooltip="15.png attached to QATC-720746" w:history="1">
              <w:r>
                <w:rPr>
                  <w:rStyle w:val="a3"/>
                  <w:lang w:val="en-US"/>
                </w:rPr>
                <w:t>15.png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 wp14:anchorId="3F261FE7" wp14:editId="34A2C925">
                    <wp:extent cx="68580" cy="68580"/>
                    <wp:effectExtent l="0" t="0" r="7620" b="7620"/>
                    <wp:docPr id="97" name="Рисунок 9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9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8580" cy="68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4A6E445D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According to specification, the links should be sorted in ascending order by due date</w:t>
            </w:r>
          </w:p>
        </w:tc>
      </w:tr>
    </w:tbl>
    <w:p w14:paraId="03D34569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640B5D51">
          <v:rect id="_x0000_i1155" style="width:467.75pt;height:9pt" o:hralign="center" o:hrstd="t" o:hr="t" fillcolor="#a0a0a0" stroked="f"/>
        </w:pict>
      </w:r>
    </w:p>
    <w:p w14:paraId="5B1A887D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3E8D7785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F30EDA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[QATC-720719] </w:t>
            </w:r>
            <w:hyperlink r:id="rId90" w:history="1">
              <w:r>
                <w:rPr>
                  <w:rStyle w:val="a3"/>
                  <w:rFonts w:eastAsia="Times New Roman"/>
                  <w:lang w:val="en-US"/>
                </w:rPr>
                <w:t>Homepage: "Action Plans" tab: "Pending Action Plans/Completed Action Plans" list: Table: The name of column 1 should be "Action Plan Name" instead "DESCRIPTION"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07/Dec/22  Updated: 08/Dec/22  Resolved: 08/Dec/22 </w:t>
            </w:r>
          </w:p>
        </w:tc>
      </w:tr>
      <w:tr w:rsidR="00000000" w14:paraId="492ECAA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2EF7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CFDBC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Resolved</w:t>
            </w:r>
          </w:p>
        </w:tc>
      </w:tr>
      <w:tr w:rsidR="00000000" w14:paraId="28DFB2E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21BB2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1536AF" w14:textId="77777777" w:rsidR="00000000" w:rsidRDefault="00000000">
            <w:pPr>
              <w:rPr>
                <w:rFonts w:eastAsia="Times New Roman"/>
              </w:rPr>
            </w:pPr>
            <w:hyperlink r:id="rId91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597AC6B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DF7E9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0860EA" w14:textId="77777777" w:rsidR="00000000" w:rsidRDefault="00000000">
            <w:pPr>
              <w:rPr>
                <w:rFonts w:eastAsia="Times New Roman"/>
              </w:rPr>
            </w:pPr>
            <w:hyperlink r:id="rId92" w:tooltip="Building Champions Client Portal" w:history="1">
              <w:r>
                <w:rPr>
                  <w:rStyle w:val="a3"/>
                  <w:rFonts w:eastAsia="Times New Roman"/>
                </w:rPr>
                <w:t>Project 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2B827EB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269F9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C64645" w14:textId="77777777" w:rsidR="00000000" w:rsidRDefault="00000000">
            <w:pPr>
              <w:rPr>
                <w:rFonts w:eastAsia="Times New Roman"/>
              </w:rPr>
            </w:pPr>
            <w:hyperlink r:id="rId93" w:tooltip="1.0" w:history="1">
              <w:r>
                <w:rPr>
                  <w:rStyle w:val="a3"/>
                  <w:rFonts w:eastAsia="Times New Roman"/>
                </w:rPr>
                <w:t>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0AE8DEF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42F39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86BC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3E5E4A7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BDA17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E71004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425C5981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3B73996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E2774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06378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8D2F5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5E6C7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1D20ECA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D0B02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038B2F" w14:textId="77777777" w:rsidR="00000000" w:rsidRDefault="00000000">
            <w:pPr>
              <w:rPr>
                <w:rFonts w:eastAsia="Times New Roman"/>
              </w:rPr>
            </w:pPr>
            <w:hyperlink r:id="rId94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FF65F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F6763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4F5FD28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2374A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3EBDB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FAD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005B1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B42E4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7F94C6F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1C472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E19EC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84BCAC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A255B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C0034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101B6A0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AE65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6EE38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C87EB5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BEE93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0644B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13F20B8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5D2D6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A44B86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Windows 10 Version 10.0.19045.2251</w:t>
            </w:r>
            <w:r>
              <w:rPr>
                <w:lang w:val="en-US"/>
              </w:rPr>
              <w:br/>
              <w:t>Google Chrome Version 108.0.5359.95 (64-bit)</w:t>
            </w:r>
            <w:r>
              <w:rPr>
                <w:lang w:val="en-US"/>
              </w:rPr>
              <w:br/>
              <w:t>Mozilla Firefox 48.0</w:t>
            </w:r>
          </w:p>
        </w:tc>
      </w:tr>
    </w:tbl>
    <w:p w14:paraId="47B013B4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033E09C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F0B0F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C0CB2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07D434" wp14:editId="7E649851">
                  <wp:extent cx="152400" cy="152400"/>
                  <wp:effectExtent l="0" t="0" r="0" b="0"/>
                  <wp:docPr id="96" name="Рисунок 96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14.png     </w:t>
            </w:r>
          </w:p>
        </w:tc>
      </w:tr>
      <w:tr w:rsidR="00000000" w14:paraId="2A8D603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091D9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C1C41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4-Minor </w:t>
            </w:r>
          </w:p>
        </w:tc>
      </w:tr>
      <w:tr w:rsidR="00000000" w14:paraId="75998AD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B18D2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80E33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GUI </w:t>
            </w:r>
          </w:p>
        </w:tc>
      </w:tr>
    </w:tbl>
    <w:p w14:paraId="1E7086D1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6D623979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DF0CDA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A0D5AD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C43DBA7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2F147738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4E89E3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 to reproduce:</w:t>
            </w:r>
          </w:p>
          <w:p w14:paraId="1A0C7274" w14:textId="77777777" w:rsidR="00000000" w:rsidRDefault="00000000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95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6A8F8D54" w14:textId="77777777" w:rsidR="00000000" w:rsidRDefault="00000000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Log in as General (General/test123)</w:t>
            </w:r>
          </w:p>
          <w:p w14:paraId="202DC169" w14:textId="77777777" w:rsidR="00000000" w:rsidRDefault="00000000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Go to "Action Plans" tab=&gt;"Pending Action Plans/Completed Action Plans" list=&gt; Table</w:t>
            </w:r>
          </w:p>
          <w:p w14:paraId="16619038" w14:textId="77777777" w:rsidR="00000000" w:rsidRDefault="00000000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Pay attention to the name of the column 1</w:t>
            </w:r>
          </w:p>
          <w:p w14:paraId="37E67B3A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 name of column 1 is "DESCRIPTION"</w:t>
            </w:r>
          </w:p>
          <w:p w14:paraId="20123378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See the attachment: </w:t>
            </w:r>
            <w:hyperlink r:id="rId96" w:tooltip="14.png attached to QATC-720719" w:history="1">
              <w:r>
                <w:rPr>
                  <w:rStyle w:val="a3"/>
                  <w:lang w:val="en-US"/>
                </w:rPr>
                <w:t>14.png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 wp14:anchorId="74345BED" wp14:editId="17B780B8">
                    <wp:extent cx="68580" cy="68580"/>
                    <wp:effectExtent l="0" t="0" r="7620" b="7620"/>
                    <wp:docPr id="95" name="Рисунок 9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9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8580" cy="68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754D3C6F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According to specification, the name of column 1 is "Action Plan Name"</w:t>
            </w:r>
          </w:p>
        </w:tc>
      </w:tr>
    </w:tbl>
    <w:p w14:paraId="3F2E73CA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75D1E2CA">
          <v:rect id="_x0000_i1156" style="width:467.75pt;height:9pt" o:hralign="center" o:hrstd="t" o:hr="t" fillcolor="#a0a0a0" stroked="f"/>
        </w:pict>
      </w:r>
    </w:p>
    <w:p w14:paraId="741CDB0E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0908C2FF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0C9DA7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[QATC-720698] </w:t>
            </w:r>
            <w:hyperlink r:id="rId97" w:history="1">
              <w:r>
                <w:rPr>
                  <w:rStyle w:val="a3"/>
                  <w:rFonts w:eastAsia="Times New Roman"/>
                  <w:lang w:val="en-US"/>
                </w:rPr>
                <w:t>Homepage: "Action Plans" tab: "Pending Action Plans/Completed Action Plans" list: Table: The name of column 4 should be empty instead "MARK COMPLETE"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07/Dec/22  Updated: 08/Dec/22  Resolved: 08/Dec/22 </w:t>
            </w:r>
          </w:p>
        </w:tc>
      </w:tr>
      <w:tr w:rsidR="00000000" w14:paraId="68B452E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2D746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D6422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Resolved</w:t>
            </w:r>
          </w:p>
        </w:tc>
      </w:tr>
      <w:tr w:rsidR="00000000" w14:paraId="144BA68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DDD42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214473" w14:textId="77777777" w:rsidR="00000000" w:rsidRDefault="00000000">
            <w:pPr>
              <w:rPr>
                <w:rFonts w:eastAsia="Times New Roman"/>
              </w:rPr>
            </w:pPr>
            <w:hyperlink r:id="rId98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7EE2FCC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41409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57EB1A" w14:textId="77777777" w:rsidR="00000000" w:rsidRDefault="00000000">
            <w:pPr>
              <w:rPr>
                <w:rFonts w:eastAsia="Times New Roman"/>
              </w:rPr>
            </w:pPr>
            <w:hyperlink r:id="rId99" w:tooltip="Building Champions Client Portal" w:history="1">
              <w:r>
                <w:rPr>
                  <w:rStyle w:val="a3"/>
                  <w:rFonts w:eastAsia="Times New Roman"/>
                </w:rPr>
                <w:t>Project 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6033B04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08C20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075424" w14:textId="77777777" w:rsidR="00000000" w:rsidRDefault="00000000">
            <w:pPr>
              <w:rPr>
                <w:rFonts w:eastAsia="Times New Roman"/>
              </w:rPr>
            </w:pPr>
            <w:hyperlink r:id="rId100" w:tooltip="1.0" w:history="1">
              <w:r>
                <w:rPr>
                  <w:rStyle w:val="a3"/>
                  <w:rFonts w:eastAsia="Times New Roman"/>
                </w:rPr>
                <w:t>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1DEE9FB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FDC33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38179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70281AB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7182A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AEE8DC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4D967DD4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41A995A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661EA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B206E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C0259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6EB88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2446032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DF825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96EB97" w14:textId="77777777" w:rsidR="00000000" w:rsidRDefault="00000000">
            <w:pPr>
              <w:rPr>
                <w:rFonts w:eastAsia="Times New Roman"/>
              </w:rPr>
            </w:pPr>
            <w:hyperlink r:id="rId101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D8BFF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4A5FB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0DE7466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F3168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B4177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F491E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8D75A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2C1C49D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83F8B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E9598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D6A301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488C3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375FF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1B066A0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C4EC8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B3CE8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4C5B854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1D903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325E6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1A568EC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13FC8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CBD928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Windows 10 Version 10.0.19045.2251</w:t>
            </w:r>
            <w:r>
              <w:rPr>
                <w:lang w:val="en-US"/>
              </w:rPr>
              <w:br/>
              <w:t>Google Chrome Version 108.0.5359.95 (64-bit)</w:t>
            </w:r>
            <w:r>
              <w:rPr>
                <w:lang w:val="en-US"/>
              </w:rPr>
              <w:br/>
              <w:t>Mozilla Firefox 48.0</w:t>
            </w:r>
          </w:p>
        </w:tc>
      </w:tr>
    </w:tbl>
    <w:p w14:paraId="05B11BF4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33E1D3B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8A0C1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FE03B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F65852" wp14:editId="78A6FBDB">
                  <wp:extent cx="152400" cy="152400"/>
                  <wp:effectExtent l="0" t="0" r="0" b="0"/>
                  <wp:docPr id="94" name="Рисунок 94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13.png     </w:t>
            </w:r>
          </w:p>
        </w:tc>
      </w:tr>
      <w:tr w:rsidR="00000000" w14:paraId="08111EA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83981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6FE78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4-Minor </w:t>
            </w:r>
          </w:p>
        </w:tc>
      </w:tr>
      <w:tr w:rsidR="00000000" w14:paraId="53A0097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D1978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AEEBF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GUI </w:t>
            </w:r>
          </w:p>
        </w:tc>
      </w:tr>
    </w:tbl>
    <w:p w14:paraId="3D993D01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52506A18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AC6307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603E550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2030D48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5BFA3E72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2178F1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 to reproduce:</w:t>
            </w:r>
          </w:p>
          <w:p w14:paraId="7129A411" w14:textId="77777777" w:rsidR="00000000" w:rsidRDefault="00000000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102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65881D61" w14:textId="77777777" w:rsidR="00000000" w:rsidRDefault="00000000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Log in as General (General/test123)</w:t>
            </w:r>
          </w:p>
          <w:p w14:paraId="31DC0029" w14:textId="77777777" w:rsidR="00000000" w:rsidRDefault="00000000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Go to "Action Plans" tab=&gt;"Pending Action Plans/Completed Action Plans" list=&gt; Table</w:t>
            </w:r>
          </w:p>
          <w:p w14:paraId="5FFEEA47" w14:textId="77777777" w:rsidR="00000000" w:rsidRDefault="00000000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Pay attention to the name of the column 4</w:t>
            </w:r>
          </w:p>
          <w:p w14:paraId="516E8746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 name of column 4 is "MARK COMPLETE"</w:t>
            </w:r>
          </w:p>
          <w:p w14:paraId="18486E56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See the attachment: </w:t>
            </w:r>
            <w:hyperlink r:id="rId103" w:tooltip="13.png attached to QATC-720698" w:history="1">
              <w:r>
                <w:rPr>
                  <w:rStyle w:val="a3"/>
                  <w:lang w:val="en-US"/>
                </w:rPr>
                <w:t>13.png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 wp14:anchorId="3918F7FF" wp14:editId="0DEEB9CC">
                    <wp:extent cx="68580" cy="68580"/>
                    <wp:effectExtent l="0" t="0" r="7620" b="7620"/>
                    <wp:docPr id="93" name="Рисунок 9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9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8580" cy="68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2DBD8DEB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According to specification, the name of column 4 should be empty </w:t>
            </w:r>
          </w:p>
        </w:tc>
      </w:tr>
    </w:tbl>
    <w:p w14:paraId="2A3A7F98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1A5A7784">
          <v:rect id="_x0000_i1157" style="width:467.75pt;height:9pt" o:hralign="center" o:hrstd="t" o:hr="t" fillcolor="#a0a0a0" stroked="f"/>
        </w:pict>
      </w:r>
    </w:p>
    <w:p w14:paraId="213DBE71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4CA289DA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BFAED2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[QATC-720681] </w:t>
            </w:r>
            <w:hyperlink r:id="rId104" w:history="1">
              <w:r>
                <w:rPr>
                  <w:rStyle w:val="a3"/>
                  <w:rFonts w:eastAsia="Times New Roman"/>
                  <w:lang w:val="en-US"/>
                </w:rPr>
                <w:t>Homepage: "Action Plans" tab: The name of button should be "Mark as Complete" instead "Mark as completed"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07/Dec/22  Updated: 08/Dec/22  Resolved: 08/Dec/22 </w:t>
            </w:r>
          </w:p>
        </w:tc>
      </w:tr>
      <w:tr w:rsidR="00000000" w14:paraId="5AC1E0E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8F48B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E44F4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Resolved</w:t>
            </w:r>
          </w:p>
        </w:tc>
      </w:tr>
      <w:tr w:rsidR="00000000" w14:paraId="4A4F670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DE122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6A3A68" w14:textId="77777777" w:rsidR="00000000" w:rsidRDefault="00000000">
            <w:pPr>
              <w:rPr>
                <w:rFonts w:eastAsia="Times New Roman"/>
              </w:rPr>
            </w:pPr>
            <w:hyperlink r:id="rId105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1E38C3B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30105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EFDE87" w14:textId="77777777" w:rsidR="00000000" w:rsidRDefault="00000000">
            <w:pPr>
              <w:rPr>
                <w:rFonts w:eastAsia="Times New Roman"/>
              </w:rPr>
            </w:pPr>
            <w:hyperlink r:id="rId106" w:tooltip="Building Champions Client Portal" w:history="1">
              <w:r>
                <w:rPr>
                  <w:rStyle w:val="a3"/>
                  <w:rFonts w:eastAsia="Times New Roman"/>
                </w:rPr>
                <w:t>Project 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64BC69F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B9728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6AF16B" w14:textId="77777777" w:rsidR="00000000" w:rsidRDefault="00000000">
            <w:pPr>
              <w:rPr>
                <w:rFonts w:eastAsia="Times New Roman"/>
              </w:rPr>
            </w:pPr>
            <w:hyperlink r:id="rId107" w:tooltip="1.0" w:history="1">
              <w:r>
                <w:rPr>
                  <w:rStyle w:val="a3"/>
                  <w:rFonts w:eastAsia="Times New Roman"/>
                </w:rPr>
                <w:t>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60A076F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392BC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503F7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7BF0416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01232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AD2EFB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4B09EDAD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6A48269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EFD6F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17C39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B822B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19C28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4D4CD05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FCF9C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07CE84" w14:textId="77777777" w:rsidR="00000000" w:rsidRDefault="00000000">
            <w:pPr>
              <w:rPr>
                <w:rFonts w:eastAsia="Times New Roman"/>
              </w:rPr>
            </w:pPr>
            <w:hyperlink r:id="rId108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8A7BD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BDB17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5C121FE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E2158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60365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120CE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85336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7D80E46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5EDC2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317C7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003FA2A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C82BD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460BC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7FBDFF6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4E7DD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3F416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DE80D6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FB5E7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64E66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FCC827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58132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E358A5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Windows 10 Version 10.0.19045.2251</w:t>
            </w:r>
            <w:r>
              <w:rPr>
                <w:lang w:val="en-US"/>
              </w:rPr>
              <w:br/>
              <w:t>Google Chrome Version 108.0.5359.95 (64-bit)</w:t>
            </w:r>
            <w:r>
              <w:rPr>
                <w:lang w:val="en-US"/>
              </w:rPr>
              <w:br/>
              <w:t>Mozilla Firefox 48.0</w:t>
            </w:r>
          </w:p>
        </w:tc>
      </w:tr>
    </w:tbl>
    <w:p w14:paraId="33B6D95E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39A7933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BDAA7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415D5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A7C378" wp14:editId="0E029522">
                  <wp:extent cx="152400" cy="152400"/>
                  <wp:effectExtent l="0" t="0" r="0" b="0"/>
                  <wp:docPr id="92" name="Рисунок 92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12.png     </w:t>
            </w:r>
          </w:p>
        </w:tc>
      </w:tr>
      <w:tr w:rsidR="00000000" w14:paraId="4389046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C7D4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3CFB7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4-Minor </w:t>
            </w:r>
          </w:p>
        </w:tc>
      </w:tr>
      <w:tr w:rsidR="00000000" w14:paraId="49173E7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7A2E3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4BF58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GUI </w:t>
            </w:r>
          </w:p>
        </w:tc>
      </w:tr>
    </w:tbl>
    <w:p w14:paraId="1BC54AAE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7BC31459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ACEC60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699106E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5F09644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26F0E661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C172F6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 to reproduce:</w:t>
            </w:r>
          </w:p>
          <w:p w14:paraId="0D64336B" w14:textId="77777777" w:rsidR="00000000" w:rsidRDefault="00000000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109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581540A6" w14:textId="77777777" w:rsidR="00000000" w:rsidRDefault="00000000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Log in as General (General/test123)</w:t>
            </w:r>
          </w:p>
          <w:p w14:paraId="425E03A9" w14:textId="77777777" w:rsidR="00000000" w:rsidRDefault="00000000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Go to "Action Plans" tab</w:t>
            </w:r>
          </w:p>
          <w:p w14:paraId="2BBF3EB1" w14:textId="77777777" w:rsidR="00000000" w:rsidRDefault="00000000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Pay attention to the name of the button</w:t>
            </w:r>
          </w:p>
          <w:p w14:paraId="62D4CD09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There is "Mark as </w:t>
            </w:r>
            <w:r>
              <w:rPr>
                <w:color w:val="FF0000"/>
                <w:lang w:val="en-US"/>
              </w:rPr>
              <w:t>c</w:t>
            </w:r>
            <w:r>
              <w:rPr>
                <w:lang w:val="en-US"/>
              </w:rPr>
              <w:t>omplete</w:t>
            </w:r>
            <w:r>
              <w:rPr>
                <w:color w:val="FF0000"/>
                <w:lang w:val="en-US"/>
              </w:rPr>
              <w:t>d</w:t>
            </w:r>
            <w:r>
              <w:rPr>
                <w:lang w:val="en-US"/>
              </w:rPr>
              <w:t>"</w:t>
            </w:r>
          </w:p>
          <w:p w14:paraId="18CAD014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See the attachment: </w:t>
            </w:r>
            <w:hyperlink r:id="rId110" w:tooltip="12.png attached to QATC-720681" w:history="1">
              <w:r>
                <w:rPr>
                  <w:rStyle w:val="a3"/>
                  <w:lang w:val="en-US"/>
                </w:rPr>
                <w:t>12.png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 wp14:anchorId="141FF838" wp14:editId="29823F08">
                    <wp:extent cx="68580" cy="68580"/>
                    <wp:effectExtent l="0" t="0" r="7620" b="7620"/>
                    <wp:docPr id="91" name="Рисунок 9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9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8580" cy="68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379D41C5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According to specification, the name of the button should be "Mark as Complete"</w:t>
            </w:r>
          </w:p>
        </w:tc>
      </w:tr>
    </w:tbl>
    <w:p w14:paraId="02C2D97B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04B8E2B6">
          <v:rect id="_x0000_i1158" style="width:467.75pt;height:9pt" o:hralign="center" o:hrstd="t" o:hr="t" fillcolor="#a0a0a0" stroked="f"/>
        </w:pict>
      </w:r>
    </w:p>
    <w:p w14:paraId="081DE6AE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44E8F81D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274E04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[QATC-720670] </w:t>
            </w:r>
            <w:hyperlink r:id="rId111" w:history="1">
              <w:r>
                <w:rPr>
                  <w:rStyle w:val="a3"/>
                  <w:rFonts w:eastAsia="Times New Roman"/>
                  <w:lang w:val="en-US"/>
                </w:rPr>
                <w:t>Homepage: "Action Plans" tab: There is no space between words in the tab title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07/Dec/22  Updated: 08/Dec/22  Resolved: 08/Dec/22 </w:t>
            </w:r>
          </w:p>
        </w:tc>
      </w:tr>
      <w:tr w:rsidR="00000000" w14:paraId="68E572D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83473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505BF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Resolved</w:t>
            </w:r>
          </w:p>
        </w:tc>
      </w:tr>
      <w:tr w:rsidR="00000000" w14:paraId="25FF55D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7386F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0D5192" w14:textId="77777777" w:rsidR="00000000" w:rsidRDefault="00000000">
            <w:pPr>
              <w:rPr>
                <w:rFonts w:eastAsia="Times New Roman"/>
              </w:rPr>
            </w:pPr>
            <w:hyperlink r:id="rId112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3B7FD74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8BC52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168883" w14:textId="77777777" w:rsidR="00000000" w:rsidRDefault="00000000">
            <w:pPr>
              <w:rPr>
                <w:rFonts w:eastAsia="Times New Roman"/>
              </w:rPr>
            </w:pPr>
            <w:hyperlink r:id="rId113" w:tooltip="Building Champions Client Portal" w:history="1">
              <w:r>
                <w:rPr>
                  <w:rStyle w:val="a3"/>
                  <w:rFonts w:eastAsia="Times New Roman"/>
                </w:rPr>
                <w:t>Project 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6EB9DBE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73199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A951F5" w14:textId="77777777" w:rsidR="00000000" w:rsidRDefault="00000000">
            <w:pPr>
              <w:rPr>
                <w:rFonts w:eastAsia="Times New Roman"/>
              </w:rPr>
            </w:pPr>
            <w:hyperlink r:id="rId114" w:tooltip="1.0" w:history="1">
              <w:r>
                <w:rPr>
                  <w:rStyle w:val="a3"/>
                  <w:rFonts w:eastAsia="Times New Roman"/>
                </w:rPr>
                <w:t>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5120E4E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35F3B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D3F31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9A9740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FAA3A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64EB73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54D4A41B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418FCA9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A873C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6F711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515AB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12DC0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2BB35AD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5BD8C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98F110" w14:textId="77777777" w:rsidR="00000000" w:rsidRDefault="00000000">
            <w:pPr>
              <w:rPr>
                <w:rFonts w:eastAsia="Times New Roman"/>
              </w:rPr>
            </w:pPr>
            <w:hyperlink r:id="rId115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64BC5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99508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74833ED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B066A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5F2D9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65160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0A12E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46AED4D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0FB18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1A4AA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0BB59D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29073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06962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1538CC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71863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37877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75613A2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4CBE3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2AB4A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69BE62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0152B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D03C09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Windows 10 Version 10.0.19045.2251</w:t>
            </w:r>
            <w:r>
              <w:rPr>
                <w:lang w:val="en-US"/>
              </w:rPr>
              <w:br/>
              <w:t>Google Chrome Version 108.0.5359.95 (64-bit)</w:t>
            </w:r>
            <w:r>
              <w:rPr>
                <w:lang w:val="en-US"/>
              </w:rPr>
              <w:br/>
              <w:t>Mozilla Firefox 48.0</w:t>
            </w:r>
          </w:p>
        </w:tc>
      </w:tr>
    </w:tbl>
    <w:p w14:paraId="05D971EA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1B9BB2B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F3C84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56C3A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DE1A90" wp14:editId="3AADD3DD">
                  <wp:extent cx="152400" cy="152400"/>
                  <wp:effectExtent l="0" t="0" r="0" b="0"/>
                  <wp:docPr id="90" name="Рисунок 90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11.png     </w:t>
            </w:r>
          </w:p>
        </w:tc>
      </w:tr>
      <w:tr w:rsidR="00000000" w14:paraId="05534A0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22C11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56003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4-Minor </w:t>
            </w:r>
          </w:p>
        </w:tc>
      </w:tr>
      <w:tr w:rsidR="00000000" w14:paraId="7738AA8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4B8E4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9F6D8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GUI </w:t>
            </w:r>
          </w:p>
        </w:tc>
      </w:tr>
    </w:tbl>
    <w:p w14:paraId="53F3E85F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5A67EC00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F2655C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CB6C31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FD5AC3E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437A3197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33DA41C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 to reproduce:</w:t>
            </w:r>
          </w:p>
          <w:p w14:paraId="0ECD9AFE" w14:textId="77777777" w:rsidR="00000000" w:rsidRDefault="00000000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116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00BFCD6E" w14:textId="77777777" w:rsidR="00000000" w:rsidRDefault="00000000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Log in as General (General/test123)</w:t>
            </w:r>
          </w:p>
          <w:p w14:paraId="5938AF8E" w14:textId="77777777" w:rsidR="00000000" w:rsidRDefault="00000000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Go to "Action Plans" tab</w:t>
            </w:r>
          </w:p>
          <w:p w14:paraId="6EB3B612" w14:textId="77777777" w:rsidR="00000000" w:rsidRDefault="00000000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Pay attention to the title tab name</w:t>
            </w:r>
          </w:p>
          <w:p w14:paraId="7F5CD3E3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There is no space between words in the name of the "Actio</w:t>
            </w:r>
            <w:r>
              <w:rPr>
                <w:color w:val="FF0000"/>
                <w:lang w:val="en-US"/>
              </w:rPr>
              <w:t>nP</w:t>
            </w:r>
            <w:r>
              <w:rPr>
                <w:lang w:val="en-US"/>
              </w:rPr>
              <w:t>lans" tab</w:t>
            </w:r>
          </w:p>
          <w:p w14:paraId="27399557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See the attachment: </w:t>
            </w:r>
            <w:hyperlink r:id="rId117" w:tooltip="11.png attached to QATC-720670" w:history="1">
              <w:r>
                <w:rPr>
                  <w:rStyle w:val="a3"/>
                  <w:lang w:val="en-US"/>
                </w:rPr>
                <w:t>11.png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 wp14:anchorId="39A59F0D" wp14:editId="21D3806E">
                    <wp:extent cx="68580" cy="68580"/>
                    <wp:effectExtent l="0" t="0" r="7620" b="7620"/>
                    <wp:docPr id="89" name="Рисунок 8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8580" cy="68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6722F768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There is a space between words in the name of the "Action Plans" tab</w:t>
            </w:r>
          </w:p>
        </w:tc>
      </w:tr>
    </w:tbl>
    <w:p w14:paraId="41CD3B68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49F2B31C">
          <v:rect id="_x0000_i1159" style="width:467.75pt;height:9pt" o:hralign="center" o:hrstd="t" o:hr="t" fillcolor="#a0a0a0" stroked="f"/>
        </w:pict>
      </w:r>
    </w:p>
    <w:p w14:paraId="796CDE8B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520550E6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A26B90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[QATC-720646] </w:t>
            </w:r>
            <w:hyperlink r:id="rId118" w:history="1">
              <w:r>
                <w:rPr>
                  <w:rStyle w:val="a3"/>
                  <w:rFonts w:eastAsia="Times New Roman"/>
                  <w:lang w:val="en-US"/>
                </w:rPr>
                <w:t>Mozilla Firefox: Homepage: "Dashboard" tab: There is no information about Sessions from the SageCRM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07/Dec/22  Updated: 08/Dec/22  Resolved: 08/Dec/22 </w:t>
            </w:r>
          </w:p>
        </w:tc>
      </w:tr>
      <w:tr w:rsidR="00000000" w14:paraId="249ADF8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FD5C6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CD9A0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Resolved</w:t>
            </w:r>
          </w:p>
        </w:tc>
      </w:tr>
      <w:tr w:rsidR="00000000" w14:paraId="33CA411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7D0CF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682E70" w14:textId="77777777" w:rsidR="00000000" w:rsidRDefault="00000000">
            <w:pPr>
              <w:rPr>
                <w:rFonts w:eastAsia="Times New Roman"/>
              </w:rPr>
            </w:pPr>
            <w:hyperlink r:id="rId119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31415EC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2F4D3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B14218" w14:textId="77777777" w:rsidR="00000000" w:rsidRDefault="00000000">
            <w:pPr>
              <w:rPr>
                <w:rFonts w:eastAsia="Times New Roman"/>
              </w:rPr>
            </w:pPr>
            <w:hyperlink r:id="rId120" w:tooltip="Building Champions Client Portal" w:history="1">
              <w:r>
                <w:rPr>
                  <w:rStyle w:val="a3"/>
                  <w:rFonts w:eastAsia="Times New Roman"/>
                </w:rPr>
                <w:t>Project 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38476D1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DD936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6D4045" w14:textId="77777777" w:rsidR="00000000" w:rsidRDefault="00000000">
            <w:pPr>
              <w:rPr>
                <w:rFonts w:eastAsia="Times New Roman"/>
              </w:rPr>
            </w:pPr>
            <w:hyperlink r:id="rId121" w:tooltip="1.0" w:history="1">
              <w:r>
                <w:rPr>
                  <w:rStyle w:val="a3"/>
                  <w:rFonts w:eastAsia="Times New Roman"/>
                </w:rPr>
                <w:t>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06CBB5C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30AC8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58629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39EF470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09EC4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BA878F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2B84955C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46AE65B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62BEA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3879B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A216A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4CE9B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459C09B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81410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A95735" w14:textId="77777777" w:rsidR="00000000" w:rsidRDefault="00000000">
            <w:pPr>
              <w:rPr>
                <w:rFonts w:eastAsia="Times New Roman"/>
              </w:rPr>
            </w:pPr>
            <w:hyperlink r:id="rId122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834AA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D467B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33CFBB8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2E4FD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BA67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17717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68C80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7247B26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59AF8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AF186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662FC5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951AB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2E1ED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926D3F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76AF2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2B45F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83F379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9D908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BE6BE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16AAADE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457E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013713" w14:textId="77777777" w:rsidR="00000000" w:rsidRDefault="00000000">
            <w:pPr>
              <w:pStyle w:val="a5"/>
            </w:pPr>
            <w:r>
              <w:t>Windows 10 Version 10.0.19045.2251</w:t>
            </w:r>
            <w:r>
              <w:br/>
              <w:t>Mozilla Firefox 48.0</w:t>
            </w:r>
          </w:p>
        </w:tc>
      </w:tr>
    </w:tbl>
    <w:p w14:paraId="2CDDE370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4195478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6B10D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71B0B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CE0705" wp14:editId="40F04074">
                  <wp:extent cx="152400" cy="152400"/>
                  <wp:effectExtent l="0" t="0" r="0" b="0"/>
                  <wp:docPr id="88" name="Рисунок 88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10.png     </w:t>
            </w:r>
          </w:p>
        </w:tc>
      </w:tr>
      <w:tr w:rsidR="00000000" w14:paraId="44AD69D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E6DBB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87E01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1-Critical </w:t>
            </w:r>
          </w:p>
        </w:tc>
      </w:tr>
      <w:tr w:rsidR="00000000" w14:paraId="74C699C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C2248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FF936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02064C86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6DCB30FA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6B2737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70389D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722D20B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61357398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E0C722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 to reproduce:</w:t>
            </w:r>
          </w:p>
          <w:p w14:paraId="33446D12" w14:textId="77777777" w:rsidR="00000000" w:rsidRDefault="0000000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123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63191FFB" w14:textId="77777777" w:rsidR="00000000" w:rsidRDefault="0000000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Log in as General (General/test123)</w:t>
            </w:r>
          </w:p>
          <w:p w14:paraId="55ECD538" w14:textId="77777777" w:rsidR="00000000" w:rsidRDefault="0000000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Go to "Dashboard" tab</w:t>
            </w:r>
          </w:p>
          <w:p w14:paraId="79BCBAE7" w14:textId="77777777" w:rsidR="00000000" w:rsidRDefault="0000000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Pay attention to the all section</w:t>
            </w:r>
          </w:p>
          <w:p w14:paraId="585B2FE5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There is no information about Sessions from the SageCRM</w:t>
            </w:r>
          </w:p>
          <w:p w14:paraId="3D494752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See the attachment: </w:t>
            </w:r>
            <w:hyperlink r:id="rId124" w:tooltip="10.png attached to QATC-720646" w:history="1">
              <w:r>
                <w:rPr>
                  <w:rStyle w:val="a3"/>
                  <w:lang w:val="en-US"/>
                </w:rPr>
                <w:t>10.png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 wp14:anchorId="5BE582DF" wp14:editId="0EDA91F6">
                    <wp:extent cx="68580" cy="68580"/>
                    <wp:effectExtent l="0" t="0" r="7620" b="7620"/>
                    <wp:docPr id="87" name="Рисунок 8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8580" cy="68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3F41FA8B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The "Dashboard" tab should be contained information about Sessions from the SageCRM</w:t>
            </w:r>
          </w:p>
        </w:tc>
      </w:tr>
    </w:tbl>
    <w:p w14:paraId="5AA08AE6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721E41E3">
          <v:rect id="_x0000_i1160" style="width:467.75pt;height:9pt" o:hralign="center" o:hrstd="t" o:hr="t" fillcolor="#a0a0a0" stroked="f"/>
        </w:pict>
      </w:r>
    </w:p>
    <w:p w14:paraId="5BFD7CFC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6295AA2D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B0AAD0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[QATC-720619] </w:t>
            </w:r>
            <w:hyperlink r:id="rId125" w:history="1">
              <w:r>
                <w:rPr>
                  <w:rStyle w:val="a3"/>
                  <w:rFonts w:eastAsia="Times New Roman"/>
                  <w:lang w:val="en-US"/>
                </w:rPr>
                <w:t>Homepage: "Dashboard" tab: "Recent Documents" section: There is no link "See All Documents"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07/Dec/22  Updated: 08/Dec/22  Resolved: 08/Dec/22 </w:t>
            </w:r>
          </w:p>
        </w:tc>
      </w:tr>
      <w:tr w:rsidR="00000000" w14:paraId="6E85698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AE7E8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38D66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Resolved</w:t>
            </w:r>
          </w:p>
        </w:tc>
      </w:tr>
      <w:tr w:rsidR="00000000" w14:paraId="296054F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2E70E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AD45ED" w14:textId="77777777" w:rsidR="00000000" w:rsidRDefault="00000000">
            <w:pPr>
              <w:rPr>
                <w:rFonts w:eastAsia="Times New Roman"/>
              </w:rPr>
            </w:pPr>
            <w:hyperlink r:id="rId126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331A301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A74BB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114F41" w14:textId="77777777" w:rsidR="00000000" w:rsidRDefault="00000000">
            <w:pPr>
              <w:rPr>
                <w:rFonts w:eastAsia="Times New Roman"/>
              </w:rPr>
            </w:pPr>
            <w:hyperlink r:id="rId127" w:tooltip="Building Champions Client Portal" w:history="1">
              <w:r>
                <w:rPr>
                  <w:rStyle w:val="a3"/>
                  <w:rFonts w:eastAsia="Times New Roman"/>
                </w:rPr>
                <w:t>Project 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269430F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B3435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2B1A14" w14:textId="77777777" w:rsidR="00000000" w:rsidRDefault="00000000">
            <w:pPr>
              <w:rPr>
                <w:rFonts w:eastAsia="Times New Roman"/>
              </w:rPr>
            </w:pPr>
            <w:hyperlink r:id="rId128" w:tooltip="1.0" w:history="1">
              <w:r>
                <w:rPr>
                  <w:rStyle w:val="a3"/>
                  <w:rFonts w:eastAsia="Times New Roman"/>
                </w:rPr>
                <w:t>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1DF7745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26E99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DD183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B1157F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37E0F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BE1AA7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5368ED75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7048EC1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6A80F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E246F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C862D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84C36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642E03A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96AFA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DDB6F2" w14:textId="77777777" w:rsidR="00000000" w:rsidRDefault="00000000">
            <w:pPr>
              <w:rPr>
                <w:rFonts w:eastAsia="Times New Roman"/>
              </w:rPr>
            </w:pPr>
            <w:hyperlink r:id="rId129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C01F8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857D8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468FFB3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4E11E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12942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CA7AF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DBB3D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522DECA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A5C70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D0FAB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A95EA5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DDB8A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010E7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47A35E9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4BDB0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1E8A0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6A1975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703AC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8C4E3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145C010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375B5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B6F82F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Windows 10 Version 10.0.19045.2251</w:t>
            </w:r>
            <w:r>
              <w:rPr>
                <w:lang w:val="en-US"/>
              </w:rPr>
              <w:br/>
              <w:t>Google Chrome Version 108.0.5359.95 (64-bit)</w:t>
            </w:r>
          </w:p>
        </w:tc>
      </w:tr>
    </w:tbl>
    <w:p w14:paraId="28A095F4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2A3A5BF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A589C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A2A25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D29229" wp14:editId="623DE990">
                  <wp:extent cx="152400" cy="152400"/>
                  <wp:effectExtent l="0" t="0" r="0" b="0"/>
                  <wp:docPr id="86" name="Рисунок 86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9.png     </w:t>
            </w:r>
          </w:p>
        </w:tc>
      </w:tr>
      <w:tr w:rsidR="00000000" w14:paraId="24033AD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E6D87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0C116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3-Average </w:t>
            </w:r>
          </w:p>
        </w:tc>
      </w:tr>
      <w:tr w:rsidR="00000000" w14:paraId="5D809D8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F3F41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E8D00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2A28959E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4FF1051C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200AA1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E8ADA9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C5DE1BB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4BFB6FE8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A9A59D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 to reproduce:</w:t>
            </w:r>
          </w:p>
          <w:p w14:paraId="4F435A6A" w14:textId="77777777" w:rsidR="00000000" w:rsidRDefault="00000000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130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65F0814D" w14:textId="77777777" w:rsidR="00000000" w:rsidRDefault="00000000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Log in as General (General/test123)</w:t>
            </w:r>
          </w:p>
          <w:p w14:paraId="569D5D49" w14:textId="77777777" w:rsidR="00000000" w:rsidRDefault="00000000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Go to "Dashboard"</w:t>
            </w:r>
          </w:p>
          <w:p w14:paraId="6E108C17" w14:textId="77777777" w:rsidR="00000000" w:rsidRDefault="00000000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Pay attention to the "Recent Documents" section</w:t>
            </w:r>
          </w:p>
          <w:p w14:paraId="0BDB2EA4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There is no link "See All Documents"</w:t>
            </w:r>
          </w:p>
          <w:p w14:paraId="72990CC9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See the attachment: </w:t>
            </w:r>
            <w:hyperlink r:id="rId131" w:tooltip="9.png attached to QATC-720619" w:history="1">
              <w:r>
                <w:rPr>
                  <w:rStyle w:val="a3"/>
                  <w:lang w:val="en-US"/>
                </w:rPr>
                <w:t>9.png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 wp14:anchorId="7C361BC4" wp14:editId="42D421F8">
                    <wp:extent cx="68580" cy="68580"/>
                    <wp:effectExtent l="0" t="0" r="7620" b="7620"/>
                    <wp:docPr id="85" name="Рисунок 8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8580" cy="68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748C7899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According to specification, the "Recent Documents" section contains the link "See All Documents" </w:t>
            </w:r>
          </w:p>
        </w:tc>
      </w:tr>
    </w:tbl>
    <w:p w14:paraId="0800E788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5F27F2FF">
          <v:rect id="_x0000_i1161" style="width:467.75pt;height:9pt" o:hralign="center" o:hrstd="t" o:hr="t" fillcolor="#a0a0a0" stroked="f"/>
        </w:pict>
      </w:r>
    </w:p>
    <w:p w14:paraId="25BF147D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44F70F40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81CF36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[QATC-720605] </w:t>
            </w:r>
            <w:hyperlink r:id="rId132" w:history="1">
              <w:r>
                <w:rPr>
                  <w:rStyle w:val="a3"/>
                  <w:rFonts w:eastAsia="Times New Roman"/>
                  <w:lang w:val="en-US"/>
                </w:rPr>
                <w:t>Homepage: "Dashboard" tab: "Notifications" section: The notifications are displayed in other users' accounts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07/Dec/22  Updated: 08/Dec/22  Resolved: 08/Dec/22 </w:t>
            </w:r>
          </w:p>
        </w:tc>
      </w:tr>
      <w:tr w:rsidR="00000000" w14:paraId="268EB08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10F2C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3E7EA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Resolved</w:t>
            </w:r>
          </w:p>
        </w:tc>
      </w:tr>
      <w:tr w:rsidR="00000000" w14:paraId="526D3BF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160FC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68AACD" w14:textId="77777777" w:rsidR="00000000" w:rsidRDefault="00000000">
            <w:pPr>
              <w:rPr>
                <w:rFonts w:eastAsia="Times New Roman"/>
              </w:rPr>
            </w:pPr>
            <w:hyperlink r:id="rId133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6A3C8F4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A21CC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366139" w14:textId="77777777" w:rsidR="00000000" w:rsidRDefault="00000000">
            <w:pPr>
              <w:rPr>
                <w:rFonts w:eastAsia="Times New Roman"/>
              </w:rPr>
            </w:pPr>
            <w:hyperlink r:id="rId134" w:tooltip="Building Champions Client Portal" w:history="1">
              <w:r>
                <w:rPr>
                  <w:rStyle w:val="a3"/>
                  <w:rFonts w:eastAsia="Times New Roman"/>
                </w:rPr>
                <w:t>Project 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593951D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50E91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0AD27A" w14:textId="77777777" w:rsidR="00000000" w:rsidRDefault="00000000">
            <w:pPr>
              <w:rPr>
                <w:rFonts w:eastAsia="Times New Roman"/>
              </w:rPr>
            </w:pPr>
            <w:hyperlink r:id="rId135" w:tooltip="1.0" w:history="1">
              <w:r>
                <w:rPr>
                  <w:rStyle w:val="a3"/>
                  <w:rFonts w:eastAsia="Times New Roman"/>
                </w:rPr>
                <w:t>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7CF5693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063FF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D08E7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629721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D2D0A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9B76CD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1F0B7BA2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34A203C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92B91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D2720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6D60D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29F4D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2C2E9E8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774A1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6371E2" w14:textId="77777777" w:rsidR="00000000" w:rsidRDefault="00000000">
            <w:pPr>
              <w:rPr>
                <w:rFonts w:eastAsia="Times New Roman"/>
              </w:rPr>
            </w:pPr>
            <w:hyperlink r:id="rId136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14D72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8EA3C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48CBD87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847D9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D27D1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16C66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C5795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06EE512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3D18D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EFADE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606BBE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AD0D4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E3462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8B5DCD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636B2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138A8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14924A4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E5293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6B4DB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631CAA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38D1A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D096B0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Windows 10 Version 10.0.19045.2251</w:t>
            </w:r>
            <w:r>
              <w:rPr>
                <w:lang w:val="en-US"/>
              </w:rPr>
              <w:br/>
              <w:t>Google Chrome Version 108.0.5359.95 (64-bit)</w:t>
            </w:r>
          </w:p>
        </w:tc>
      </w:tr>
    </w:tbl>
    <w:p w14:paraId="5F387E60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5A906A2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54FF9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DD3D9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A1FA8E" wp14:editId="5315CBDD">
                  <wp:extent cx="152400" cy="152400"/>
                  <wp:effectExtent l="0" t="0" r="0" b="0"/>
                  <wp:docPr id="84" name="Рисунок 84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8.png     </w:t>
            </w:r>
          </w:p>
        </w:tc>
      </w:tr>
      <w:tr w:rsidR="00000000" w14:paraId="67EF4C6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4518B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D2B17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1-Critical </w:t>
            </w:r>
          </w:p>
        </w:tc>
      </w:tr>
      <w:tr w:rsidR="00000000" w14:paraId="009E899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52859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DB42C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5D122F63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31528EF1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1DB0E3A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6193D5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7427BB5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5150937E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90A585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 to reproduce:</w:t>
            </w:r>
          </w:p>
          <w:p w14:paraId="342AC632" w14:textId="77777777" w:rsidR="00000000" w:rsidRDefault="00000000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137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68022EB3" w14:textId="77777777" w:rsidR="00000000" w:rsidRDefault="00000000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Log in as General (General/test123)</w:t>
            </w:r>
          </w:p>
          <w:p w14:paraId="36C66E42" w14:textId="77777777" w:rsidR="00000000" w:rsidRDefault="00000000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Go to "Dashboard" tab=&gt;"Notification" section</w:t>
            </w:r>
          </w:p>
          <w:p w14:paraId="75809CA9" w14:textId="77777777" w:rsidR="00000000" w:rsidRDefault="00000000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Click the "x" button in any new notification.</w:t>
            </w:r>
            <w:r>
              <w:rPr>
                <w:rFonts w:eastAsia="Times New Roman"/>
                <w:lang w:val="en-US"/>
              </w:rPr>
              <w:br/>
              <w:t>For example, " Phasellus ultrices nulla quis nibh. Quisque a lectus. Donec consectetuer ligula vulputate sem tristique cursus."</w:t>
            </w:r>
          </w:p>
          <w:p w14:paraId="6206F28F" w14:textId="77777777" w:rsidR="00000000" w:rsidRDefault="00000000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Pay attention to the "See Viewed Notifications" section</w:t>
            </w:r>
          </w:p>
          <w:p w14:paraId="3F9438D5" w14:textId="77777777" w:rsidR="00000000" w:rsidRDefault="00000000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Log in as operator (operator/test123)</w:t>
            </w:r>
          </w:p>
          <w:p w14:paraId="345517E6" w14:textId="77777777" w:rsidR="00000000" w:rsidRDefault="00000000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Go to "Dashboard" tab=&gt;"Notification" section=&gt;"See Viewed Notifications"</w:t>
            </w:r>
          </w:p>
          <w:p w14:paraId="3F82A833" w14:textId="77777777" w:rsidR="00000000" w:rsidRDefault="00000000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Pay attention to the result</w:t>
            </w:r>
          </w:p>
          <w:p w14:paraId="127B779C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 notification is displayed in "operator" account in the "See Viewed Notifications" section as “viewed”</w:t>
            </w:r>
          </w:p>
          <w:p w14:paraId="25A84F4D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See the attachment: </w:t>
            </w:r>
            <w:hyperlink r:id="rId138" w:tooltip="8.png attached to QATC-720605" w:history="1">
              <w:r>
                <w:rPr>
                  <w:rStyle w:val="a3"/>
                  <w:lang w:val="en-US"/>
                </w:rPr>
                <w:t>8.png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 wp14:anchorId="063AB28F" wp14:editId="14E0C030">
                    <wp:extent cx="68580" cy="68580"/>
                    <wp:effectExtent l="0" t="0" r="7620" b="7620"/>
                    <wp:docPr id="83" name="Рисунок 8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8580" cy="68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44F6F638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The notifications shouldn't be displayed in other users' accounts</w:t>
            </w:r>
          </w:p>
        </w:tc>
      </w:tr>
    </w:tbl>
    <w:p w14:paraId="1B3717C0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pict w14:anchorId="0D39B9AC">
          <v:rect id="_x0000_i1162" style="width:467.75pt;height:9pt" o:hralign="center" o:hrstd="t" o:hr="t" fillcolor="#a0a0a0" stroked="f"/>
        </w:pict>
      </w:r>
    </w:p>
    <w:p w14:paraId="2B96E576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76792343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EDA8FF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[QATC-720553] </w:t>
            </w:r>
            <w:hyperlink r:id="rId139" w:history="1">
              <w:r>
                <w:rPr>
                  <w:rStyle w:val="a3"/>
                  <w:rFonts w:eastAsia="Times New Roman"/>
                  <w:lang w:val="en-US"/>
                </w:rPr>
                <w:t>Homepage: "Dashboard" tab: "Upcoming Sessions" section: Time: There is no display the "Pacific Time" zone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07/Dec/22  Updated: 08/Dec/22  Resolved: 08/Dec/22 </w:t>
            </w:r>
          </w:p>
        </w:tc>
      </w:tr>
      <w:tr w:rsidR="00000000" w14:paraId="012AE2E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4ABF5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9C671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Resolved</w:t>
            </w:r>
          </w:p>
        </w:tc>
      </w:tr>
      <w:tr w:rsidR="00000000" w14:paraId="3666306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50595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8138A0" w14:textId="77777777" w:rsidR="00000000" w:rsidRDefault="00000000">
            <w:pPr>
              <w:rPr>
                <w:rFonts w:eastAsia="Times New Roman"/>
              </w:rPr>
            </w:pPr>
            <w:hyperlink r:id="rId140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4BB08B6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5B0CC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05D45C" w14:textId="77777777" w:rsidR="00000000" w:rsidRDefault="00000000">
            <w:pPr>
              <w:rPr>
                <w:rFonts w:eastAsia="Times New Roman"/>
              </w:rPr>
            </w:pPr>
            <w:hyperlink r:id="rId141" w:tooltip="Building Champions Client Portal" w:history="1">
              <w:r>
                <w:rPr>
                  <w:rStyle w:val="a3"/>
                  <w:rFonts w:eastAsia="Times New Roman"/>
                </w:rPr>
                <w:t>Project 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08A14C7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E0371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AF7828" w14:textId="77777777" w:rsidR="00000000" w:rsidRDefault="00000000">
            <w:pPr>
              <w:rPr>
                <w:rFonts w:eastAsia="Times New Roman"/>
              </w:rPr>
            </w:pPr>
            <w:hyperlink r:id="rId142" w:tooltip="1.0" w:history="1">
              <w:r>
                <w:rPr>
                  <w:rStyle w:val="a3"/>
                  <w:rFonts w:eastAsia="Times New Roman"/>
                </w:rPr>
                <w:t>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07A1945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FFDC2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ACC8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786BA78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C44B8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9190C4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5507282E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09CE365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9D5ED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4BB6F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B80F2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2A460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726C20E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087F4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088DEE" w14:textId="77777777" w:rsidR="00000000" w:rsidRDefault="00000000">
            <w:pPr>
              <w:rPr>
                <w:rFonts w:eastAsia="Times New Roman"/>
              </w:rPr>
            </w:pPr>
            <w:hyperlink r:id="rId143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39BEF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5F41C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7088F46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37FA9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9457D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FA40F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9B6BF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7F500CB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16382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74939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3B79ED3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05573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EEFD5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282327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8D2A9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A6FE9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8C10CC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D5BA1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51088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8FB271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13A05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FBA524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Windows 10 Version 10.0.19045.2251</w:t>
            </w:r>
            <w:r>
              <w:rPr>
                <w:lang w:val="en-US"/>
              </w:rPr>
              <w:br/>
              <w:t>Google Chrome Version 108.0.5359.95 (64-bit)</w:t>
            </w:r>
          </w:p>
        </w:tc>
      </w:tr>
    </w:tbl>
    <w:p w14:paraId="2616EB4E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726AB50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4DDC4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08CB4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94B2DA" wp14:editId="359E5E51">
                  <wp:extent cx="152400" cy="152400"/>
                  <wp:effectExtent l="0" t="0" r="0" b="0"/>
                  <wp:docPr id="82" name="Рисунок 82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7.png     </w:t>
            </w:r>
          </w:p>
        </w:tc>
      </w:tr>
      <w:tr w:rsidR="00000000" w14:paraId="199AEBC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AF0E9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D013F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3-Average </w:t>
            </w:r>
          </w:p>
        </w:tc>
      </w:tr>
      <w:tr w:rsidR="00000000" w14:paraId="1773F8E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535A1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B37AA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5721B420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54341195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3081E8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987A79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C936BE6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34B66294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E9F5089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 to reproduce:</w:t>
            </w:r>
          </w:p>
          <w:p w14:paraId="70E18CE1" w14:textId="77777777" w:rsidR="00000000" w:rsidRDefault="00000000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144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17E69059" w14:textId="77777777" w:rsidR="00000000" w:rsidRDefault="00000000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Log in as General (General/test123)</w:t>
            </w:r>
          </w:p>
          <w:p w14:paraId="033C5C82" w14:textId="77777777" w:rsidR="00000000" w:rsidRDefault="00000000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Go to "Dashboard" tab=&gt;"Upcoming sessions" section</w:t>
            </w:r>
          </w:p>
          <w:p w14:paraId="3DB5A737" w14:textId="77777777" w:rsidR="00000000" w:rsidRDefault="00000000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Pay attention to the time format</w:t>
            </w:r>
          </w:p>
          <w:p w14:paraId="7CDCC777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There is no display the "Pacific Time" zone</w:t>
            </w:r>
          </w:p>
          <w:p w14:paraId="3CDD12F2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See the attachment: </w:t>
            </w:r>
            <w:hyperlink r:id="rId145" w:tooltip="7.png attached to QATC-720553" w:history="1">
              <w:r>
                <w:rPr>
                  <w:rStyle w:val="a3"/>
                  <w:lang w:val="en-US"/>
                </w:rPr>
                <w:t>7.png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 wp14:anchorId="17950C7D" wp14:editId="4C0CE0B1">
                    <wp:extent cx="68580" cy="68580"/>
                    <wp:effectExtent l="0" t="0" r="7620" b="7620"/>
                    <wp:docPr id="81" name="Рисунок 8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8580" cy="68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082CAB5A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According to specification, the "Pacific Time" zone should be displayed near the time</w:t>
            </w:r>
          </w:p>
        </w:tc>
      </w:tr>
    </w:tbl>
    <w:p w14:paraId="53F09B29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275"/>
        <w:gridCol w:w="8080"/>
      </w:tblGrid>
      <w:tr w:rsidR="00000000" w14:paraId="533F8A30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07D541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Comments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3104BF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7A541A8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5EBC06E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D4AB4A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Comment by </w:t>
            </w:r>
            <w:hyperlink r:id="rId146" w:history="1">
              <w:r>
                <w:rPr>
                  <w:rStyle w:val="a3"/>
                  <w:rFonts w:eastAsia="Times New Roman"/>
                  <w:lang w:val="en-US"/>
                </w:rPr>
                <w:t>Gridyushko, Yuliya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sz w:val="15"/>
                <w:szCs w:val="15"/>
                <w:lang w:val="en-US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  <w:lang w:val="en-US"/>
              </w:rPr>
              <w:t>08/Dec/22</w:t>
            </w:r>
            <w:r>
              <w:rPr>
                <w:rFonts w:eastAsia="Times New Roman"/>
                <w:sz w:val="15"/>
                <w:szCs w:val="15"/>
                <w:lang w:val="en-US"/>
              </w:rPr>
              <w:t xml:space="preserve"> ] </w:t>
            </w:r>
          </w:p>
        </w:tc>
      </w:tr>
      <w:tr w:rsidR="00000000" w14:paraId="12AAAB0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60CD23" w14:textId="77777777" w:rsidR="00000000" w:rsidRDefault="00000000">
            <w:pPr>
              <w:pStyle w:val="a5"/>
              <w:rPr>
                <w:lang w:val="en-US"/>
              </w:rPr>
            </w:pPr>
            <w:del w:id="0" w:author="Unknown">
              <w:r>
                <w:fldChar w:fldCharType="begin"/>
              </w:r>
              <w:r>
                <w:delInstrText xml:space="preserve"> HYPERLINK "https://jira.a1qa.com/browse/QATC-719515" \o "Homepage: \"Dashboard\" tab: \"Upcoming Sessions\" section: Session time: There is long time format instead short time" </w:delInstrText>
              </w:r>
              <w:r>
                <w:fldChar w:fldCharType="separate"/>
              </w:r>
              <w:r>
                <w:rPr>
                  <w:rStyle w:val="a3"/>
                  <w:lang w:val="en-US"/>
                </w:rPr>
                <w:delText>QATC-719515</w:delText>
              </w:r>
              <w:r>
                <w:fldChar w:fldCharType="end"/>
              </w:r>
            </w:del>
          </w:p>
        </w:tc>
      </w:tr>
    </w:tbl>
    <w:p w14:paraId="38701A5D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2514B281">
          <v:rect id="_x0000_i1163" style="width:467.75pt;height:9pt" o:hralign="center" o:hrstd="t" o:hr="t" fillcolor="#a0a0a0" stroked="f"/>
        </w:pic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64E3F234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B02E10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[QATC-719515] </w:t>
            </w:r>
            <w:hyperlink r:id="rId147" w:history="1">
              <w:r>
                <w:rPr>
                  <w:rStyle w:val="a3"/>
                  <w:rFonts w:eastAsia="Times New Roman"/>
                  <w:lang w:val="en-US"/>
                </w:rPr>
                <w:t>Homepage: "Dashboard" tab: "Upcoming Sessions" section: Session time: There is long time format instead short time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06/Dec/22  Updated: 08/Dec/22  Resolved: 08/Dec/22 </w:t>
            </w:r>
          </w:p>
        </w:tc>
      </w:tr>
      <w:tr w:rsidR="00000000" w14:paraId="1B7A168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CF9F4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1EB10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Resolved</w:t>
            </w:r>
          </w:p>
        </w:tc>
      </w:tr>
      <w:tr w:rsidR="00000000" w14:paraId="53B62E7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BF5A1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EEFEEB" w14:textId="77777777" w:rsidR="00000000" w:rsidRDefault="00000000">
            <w:pPr>
              <w:rPr>
                <w:rFonts w:eastAsia="Times New Roman"/>
              </w:rPr>
            </w:pPr>
            <w:hyperlink r:id="rId148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5436B15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20CAA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0ADFC0" w14:textId="77777777" w:rsidR="00000000" w:rsidRDefault="00000000">
            <w:pPr>
              <w:rPr>
                <w:rFonts w:eastAsia="Times New Roman"/>
              </w:rPr>
            </w:pPr>
            <w:hyperlink r:id="rId149" w:tooltip="Building Champions Client Portal" w:history="1">
              <w:r>
                <w:rPr>
                  <w:rStyle w:val="a3"/>
                  <w:rFonts w:eastAsia="Times New Roman"/>
                </w:rPr>
                <w:t>Project 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4A73187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3E930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9C2CE4" w14:textId="77777777" w:rsidR="00000000" w:rsidRDefault="00000000">
            <w:pPr>
              <w:rPr>
                <w:rFonts w:eastAsia="Times New Roman"/>
              </w:rPr>
            </w:pPr>
            <w:hyperlink r:id="rId150" w:tooltip="1.0" w:history="1">
              <w:r>
                <w:rPr>
                  <w:rStyle w:val="a3"/>
                  <w:rFonts w:eastAsia="Times New Roman"/>
                </w:rPr>
                <w:t>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4CAE776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7F88A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AADB5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236BA0F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282EA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924391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688CCDFA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1CA2C21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C6EBA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4C2F5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C171E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3C700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3FCF845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FBD3E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FC2014" w14:textId="77777777" w:rsidR="00000000" w:rsidRDefault="00000000">
            <w:pPr>
              <w:rPr>
                <w:rFonts w:eastAsia="Times New Roman"/>
              </w:rPr>
            </w:pPr>
            <w:hyperlink r:id="rId151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6761B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1CFAD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1EFE376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14B19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EE636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67FC9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524A6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72C2BD5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A125F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39641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42E2D04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E7C39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4889F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35F18F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5E23E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94B13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7537368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4EA0D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7D266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4D23C45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32BAB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32062D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Windows 10 Version 10.0.19045.2251</w:t>
            </w:r>
            <w:r>
              <w:rPr>
                <w:lang w:val="en-US"/>
              </w:rPr>
              <w:br/>
              <w:t>Google Chrome Version 108.0.5359.95 (64-bit)</w:t>
            </w:r>
          </w:p>
        </w:tc>
      </w:tr>
    </w:tbl>
    <w:p w14:paraId="702F1457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379163A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2C414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D1C57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10CE4A" wp14:editId="6DC6B509">
                  <wp:extent cx="152400" cy="152400"/>
                  <wp:effectExtent l="0" t="0" r="0" b="0"/>
                  <wp:docPr id="80" name="Рисунок 80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6.png     </w:t>
            </w:r>
          </w:p>
        </w:tc>
      </w:tr>
      <w:tr w:rsidR="00000000" w14:paraId="2B805C4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A926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419F1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4-Minor </w:t>
            </w:r>
          </w:p>
        </w:tc>
      </w:tr>
      <w:tr w:rsidR="00000000" w14:paraId="0C31DD6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6077B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DE821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7007E75F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37A64D0D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A442CB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47500A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1E6AB6A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5CBFC871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4AC41F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 to reproduce:</w:t>
            </w:r>
          </w:p>
          <w:p w14:paraId="14529F1A" w14:textId="77777777" w:rsidR="00000000" w:rsidRDefault="00000000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152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40AE57A4" w14:textId="77777777" w:rsidR="00000000" w:rsidRDefault="00000000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Log in as General (General/test123)</w:t>
            </w:r>
          </w:p>
          <w:p w14:paraId="7B6509CD" w14:textId="77777777" w:rsidR="00000000" w:rsidRDefault="00000000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Go to "Dashboard" tab</w:t>
            </w:r>
          </w:p>
          <w:p w14:paraId="6E35F01C" w14:textId="77777777" w:rsidR="00000000" w:rsidRDefault="00000000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Pay attention to the time format in the "Upcoming sessions" section</w:t>
            </w:r>
          </w:p>
          <w:p w14:paraId="26495F14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 time is displayed in long format.</w:t>
            </w:r>
          </w:p>
          <w:p w14:paraId="67D1544F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See attachment: </w:t>
            </w:r>
            <w:hyperlink r:id="rId153" w:tooltip="6.png attached to QATC-719515" w:history="1">
              <w:r>
                <w:rPr>
                  <w:rStyle w:val="a3"/>
                  <w:lang w:val="en-US"/>
                </w:rPr>
                <w:t>6.png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 wp14:anchorId="7B1C1766" wp14:editId="7FBA8B14">
                    <wp:extent cx="68580" cy="68580"/>
                    <wp:effectExtent l="0" t="0" r="7620" b="7620"/>
                    <wp:docPr id="79" name="Рисунок 7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8580" cy="68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649C56EE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According to the specification, the time should be displayed in a short format</w:t>
            </w:r>
          </w:p>
        </w:tc>
      </w:tr>
    </w:tbl>
    <w:p w14:paraId="44798B0A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3276752E">
          <v:rect id="_x0000_i1164" style="width:467.75pt;height:9pt" o:hralign="center" o:hrstd="t" o:hr="t" fillcolor="#a0a0a0" stroked="f"/>
        </w:pict>
      </w:r>
    </w:p>
    <w:p w14:paraId="05D7DF5E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47B3E6D2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A0DFBB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[QATC-719414] </w:t>
            </w:r>
            <w:hyperlink r:id="rId154" w:history="1">
              <w:r>
                <w:rPr>
                  <w:rStyle w:val="a3"/>
                  <w:rFonts w:eastAsia="Times New Roman"/>
                  <w:lang w:val="en-US"/>
                </w:rPr>
                <w:t>Homepage: "Dashboard" tab: "Upcoming Sessions" section: The time changes after refreshing page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06/Dec/22  Updated: 08/Dec/22  Resolved: 08/Dec/22 </w:t>
            </w:r>
          </w:p>
        </w:tc>
      </w:tr>
      <w:tr w:rsidR="00000000" w14:paraId="2926446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AAD09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121E6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Resolved</w:t>
            </w:r>
          </w:p>
        </w:tc>
      </w:tr>
      <w:tr w:rsidR="00000000" w14:paraId="63E395E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1B8A4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946B43" w14:textId="77777777" w:rsidR="00000000" w:rsidRDefault="00000000">
            <w:pPr>
              <w:rPr>
                <w:rFonts w:eastAsia="Times New Roman"/>
              </w:rPr>
            </w:pPr>
            <w:hyperlink r:id="rId155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78F8C10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FB5B7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F1EC08" w14:textId="77777777" w:rsidR="00000000" w:rsidRDefault="00000000">
            <w:pPr>
              <w:rPr>
                <w:rFonts w:eastAsia="Times New Roman"/>
              </w:rPr>
            </w:pPr>
            <w:hyperlink r:id="rId156" w:tooltip="Building Champions Client Portal" w:history="1">
              <w:r>
                <w:rPr>
                  <w:rStyle w:val="a3"/>
                  <w:rFonts w:eastAsia="Times New Roman"/>
                </w:rPr>
                <w:t>Project 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2599FA6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12066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8B932D" w14:textId="77777777" w:rsidR="00000000" w:rsidRDefault="00000000">
            <w:pPr>
              <w:rPr>
                <w:rFonts w:eastAsia="Times New Roman"/>
              </w:rPr>
            </w:pPr>
            <w:hyperlink r:id="rId157" w:tooltip="1.0" w:history="1">
              <w:r>
                <w:rPr>
                  <w:rStyle w:val="a3"/>
                  <w:rFonts w:eastAsia="Times New Roman"/>
                </w:rPr>
                <w:t>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2308AA9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27AE6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59E08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05F3EA0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841D4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63BA6E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7966B143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147D7A2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AB4E8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F150C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B4251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FF3AC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5CB1094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C39F3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C07758" w14:textId="77777777" w:rsidR="00000000" w:rsidRDefault="00000000">
            <w:pPr>
              <w:rPr>
                <w:rFonts w:eastAsia="Times New Roman"/>
              </w:rPr>
            </w:pPr>
            <w:hyperlink r:id="rId158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AF4DC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487B5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5D65C22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BDE3F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DFB8F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C8096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1E02F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5BD0B97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D66A5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BAAEC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78F006E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68506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E1DD3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DE6FC2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45C52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A93F1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B0E122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63212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FAD01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7D512A9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DADEB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9F2B69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Windows 10 Version 10.0.19045.2251</w:t>
            </w:r>
            <w:r>
              <w:rPr>
                <w:lang w:val="en-US"/>
              </w:rPr>
              <w:br/>
              <w:t>Google Chrome Version 108.0.5359.95 (64-bit)</w:t>
            </w:r>
          </w:p>
        </w:tc>
      </w:tr>
    </w:tbl>
    <w:p w14:paraId="2DDAEB32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2E636E0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7DB40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6F783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7A2361" wp14:editId="39AC0686">
                  <wp:extent cx="152400" cy="152400"/>
                  <wp:effectExtent l="0" t="0" r="0" b="0"/>
                  <wp:docPr id="78" name="Рисунок 78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5.png     </w:t>
            </w:r>
          </w:p>
        </w:tc>
      </w:tr>
      <w:tr w:rsidR="00000000" w14:paraId="001D129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810E9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19569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2-Major </w:t>
            </w:r>
          </w:p>
        </w:tc>
      </w:tr>
      <w:tr w:rsidR="00000000" w14:paraId="7805875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5E017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6A31C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07254CAE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2B918E0E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CFB544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0DDE47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A03821C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1EC7A3E8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A3298A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 to reproduce:</w:t>
            </w:r>
          </w:p>
          <w:p w14:paraId="657D63E7" w14:textId="77777777" w:rsidR="00000000" w:rsidRDefault="00000000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159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166E8DC8" w14:textId="77777777" w:rsidR="00000000" w:rsidRDefault="00000000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Log in as General (General/test123)</w:t>
            </w:r>
          </w:p>
          <w:p w14:paraId="2A41E49C" w14:textId="77777777" w:rsidR="00000000" w:rsidRDefault="00000000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Go to "Dashboard" tab</w:t>
            </w:r>
          </w:p>
          <w:p w14:paraId="3CEBFBEE" w14:textId="77777777" w:rsidR="00000000" w:rsidRDefault="00000000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Pay attention to the time in the "Upcoming sessions" section</w:t>
            </w:r>
          </w:p>
          <w:p w14:paraId="442CA956" w14:textId="77777777" w:rsidR="00000000" w:rsidRDefault="00000000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the "Refresh page" button</w:t>
            </w:r>
          </w:p>
          <w:p w14:paraId="006913D9" w14:textId="77777777" w:rsidR="00000000" w:rsidRDefault="00000000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Pay attention to the time in the "Upcoming sessions" section</w:t>
            </w:r>
          </w:p>
          <w:p w14:paraId="5A2B29DF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 time changes after refreshing page</w:t>
            </w:r>
          </w:p>
          <w:p w14:paraId="44F23923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See the attachment: </w:t>
            </w:r>
            <w:hyperlink r:id="rId160" w:tooltip="5.png attached to QATC-719414" w:history="1">
              <w:r>
                <w:rPr>
                  <w:rStyle w:val="a3"/>
                  <w:lang w:val="en-US"/>
                </w:rPr>
                <w:t>5.png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 wp14:anchorId="178304B2" wp14:editId="1857D51E">
                    <wp:extent cx="68580" cy="68580"/>
                    <wp:effectExtent l="0" t="0" r="7620" b="7620"/>
                    <wp:docPr id="77" name="Рисунок 7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8580" cy="68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1B86D5E0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The time shouldn't change after refreshing page</w:t>
            </w:r>
          </w:p>
        </w:tc>
      </w:tr>
    </w:tbl>
    <w:p w14:paraId="6BE7B13A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7C979911">
          <v:rect id="_x0000_i1165" style="width:467.75pt;height:9pt" o:hralign="center" o:hrstd="t" o:hr="t" fillcolor="#a0a0a0" stroked="f"/>
        </w:pict>
      </w:r>
    </w:p>
    <w:p w14:paraId="3286F5E2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00FA6BF5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93A3A8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[QATC-719377] </w:t>
            </w:r>
            <w:hyperlink r:id="rId161" w:history="1">
              <w:r>
                <w:rPr>
                  <w:rStyle w:val="a3"/>
                  <w:rFonts w:eastAsia="Times New Roman"/>
                  <w:lang w:val="en-US"/>
                </w:rPr>
                <w:t>Homepage: "Dashboard" tab: "Upcoming Sessions" section: The session contains "Coaching Year" data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06/Dec/22  Updated: 08/Dec/22  Resolved: 08/Dec/22 </w:t>
            </w:r>
          </w:p>
        </w:tc>
      </w:tr>
      <w:tr w:rsidR="00000000" w14:paraId="171534F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0C364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8BE67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Resolved</w:t>
            </w:r>
          </w:p>
        </w:tc>
      </w:tr>
      <w:tr w:rsidR="00000000" w14:paraId="206EB3E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9CCB4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2F58CE" w14:textId="77777777" w:rsidR="00000000" w:rsidRDefault="00000000">
            <w:pPr>
              <w:rPr>
                <w:rFonts w:eastAsia="Times New Roman"/>
              </w:rPr>
            </w:pPr>
            <w:hyperlink r:id="rId162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3AC64FB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F848F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13C701" w14:textId="77777777" w:rsidR="00000000" w:rsidRDefault="00000000">
            <w:pPr>
              <w:rPr>
                <w:rFonts w:eastAsia="Times New Roman"/>
              </w:rPr>
            </w:pPr>
            <w:hyperlink r:id="rId163" w:tooltip="Building Champions Client Portal" w:history="1">
              <w:r>
                <w:rPr>
                  <w:rStyle w:val="a3"/>
                  <w:rFonts w:eastAsia="Times New Roman"/>
                </w:rPr>
                <w:t>Project 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188C1FC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EC53C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57CE24" w14:textId="77777777" w:rsidR="00000000" w:rsidRDefault="00000000">
            <w:pPr>
              <w:rPr>
                <w:rFonts w:eastAsia="Times New Roman"/>
              </w:rPr>
            </w:pPr>
            <w:hyperlink r:id="rId164" w:tooltip="1.0" w:history="1">
              <w:r>
                <w:rPr>
                  <w:rStyle w:val="a3"/>
                  <w:rFonts w:eastAsia="Times New Roman"/>
                </w:rPr>
                <w:t>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612BA99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AC1A4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79728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3B57D99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15EC0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0DCBFF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34435B89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3A4CC00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1B5CE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C7E45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905A1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DDE95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6BC8FD7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6F201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2FB707" w14:textId="77777777" w:rsidR="00000000" w:rsidRDefault="00000000">
            <w:pPr>
              <w:rPr>
                <w:rFonts w:eastAsia="Times New Roman"/>
              </w:rPr>
            </w:pPr>
            <w:hyperlink r:id="rId165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8D4DC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ECA02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6E240F1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B09D6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92D32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BC5AF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FB562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1528FB0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6312A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CEBCA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B7118F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32647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45739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3DA8A9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D787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80EB9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E71B5F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02DBE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BB171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8F4478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5E415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FE3998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Windows 10 Version 10.0.19045.2251</w:t>
            </w:r>
            <w:r>
              <w:rPr>
                <w:lang w:val="en-US"/>
              </w:rPr>
              <w:br/>
              <w:t>Google Chrome Version 108.0.5359.95 (64-bit)</w:t>
            </w:r>
          </w:p>
        </w:tc>
      </w:tr>
    </w:tbl>
    <w:p w14:paraId="0E68A837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19EB645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09F2D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B6DA8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D811B7" wp14:editId="222C9317">
                  <wp:extent cx="152400" cy="152400"/>
                  <wp:effectExtent l="0" t="0" r="0" b="0"/>
                  <wp:docPr id="76" name="Рисунок 76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4.png     </w:t>
            </w:r>
          </w:p>
        </w:tc>
      </w:tr>
      <w:tr w:rsidR="00000000" w14:paraId="676F3C7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75F11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AFE19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4-Minor </w:t>
            </w:r>
          </w:p>
        </w:tc>
      </w:tr>
      <w:tr w:rsidR="00000000" w14:paraId="0BEFA3B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6EB74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7A252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GUI </w:t>
            </w:r>
          </w:p>
        </w:tc>
      </w:tr>
    </w:tbl>
    <w:p w14:paraId="03681121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11415969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A65BF3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C65322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30FCBD1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77F8C102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0ACD04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 to reproduce:</w:t>
            </w:r>
          </w:p>
          <w:p w14:paraId="19680638" w14:textId="77777777" w:rsidR="00000000" w:rsidRDefault="00000000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166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46C35E2C" w14:textId="77777777" w:rsidR="00000000" w:rsidRDefault="00000000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Log in as General (General/test123)</w:t>
            </w:r>
          </w:p>
          <w:p w14:paraId="500090EE" w14:textId="77777777" w:rsidR="00000000" w:rsidRDefault="00000000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Go to "Dashboard" tab</w:t>
            </w:r>
          </w:p>
          <w:p w14:paraId="40C4D739" w14:textId="77777777" w:rsidR="00000000" w:rsidRDefault="00000000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Pay attention to the "Upcoming sessions" section</w:t>
            </w:r>
          </w:p>
          <w:p w14:paraId="5A817A99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 session contains the next data: </w:t>
            </w:r>
            <w:r>
              <w:rPr>
                <w:color w:val="FF0000"/>
                <w:lang w:val="en-US"/>
              </w:rPr>
              <w:t>Coaching Year</w:t>
            </w:r>
            <w:r>
              <w:rPr>
                <w:lang w:val="en-US"/>
              </w:rPr>
              <w:t>, Session number, Session date and Session time</w:t>
            </w:r>
            <w:r>
              <w:rPr>
                <w:lang w:val="en-US"/>
              </w:rPr>
              <w:br/>
              <w:t xml:space="preserve">See the attachment: </w:t>
            </w:r>
            <w:hyperlink r:id="rId167" w:tooltip="4.png attached to QATC-719377" w:history="1">
              <w:r>
                <w:rPr>
                  <w:rStyle w:val="a3"/>
                  <w:lang w:val="en-US"/>
                </w:rPr>
                <w:t>4.png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 wp14:anchorId="2313ABA1" wp14:editId="44AC03E6">
                    <wp:extent cx="68580" cy="68580"/>
                    <wp:effectExtent l="0" t="0" r="7620" b="7620"/>
                    <wp:docPr id="75" name="Рисунок 7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8580" cy="68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34493811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According to specification (p.13, PAR. 30), the session should be contained the next data: Session number, Session date and Session time</w:t>
            </w:r>
          </w:p>
        </w:tc>
      </w:tr>
    </w:tbl>
    <w:p w14:paraId="1D116BF4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161E622D">
          <v:rect id="_x0000_i1166" style="width:467.75pt;height:9pt" o:hralign="center" o:hrstd="t" o:hr="t" fillcolor="#a0a0a0" stroked="f"/>
        </w:pict>
      </w:r>
    </w:p>
    <w:p w14:paraId="40673DCB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2F098682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BA5988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[QATC-719338] </w:t>
            </w:r>
            <w:hyperlink r:id="rId168" w:history="1">
              <w:r>
                <w:rPr>
                  <w:rStyle w:val="a3"/>
                  <w:rFonts w:eastAsia="Times New Roman"/>
                  <w:lang w:val="en-US"/>
                </w:rPr>
                <w:t>Homepage: "Dashboard" tab: The name of section should be "Recent Documents" instead "Recent And Important Documents"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06/Dec/22  Updated: 08/Dec/22  Resolved: 08/Dec/22 </w:t>
            </w:r>
          </w:p>
        </w:tc>
      </w:tr>
      <w:tr w:rsidR="00000000" w14:paraId="653A8A7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79E36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148B8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Resolved</w:t>
            </w:r>
          </w:p>
        </w:tc>
      </w:tr>
      <w:tr w:rsidR="00000000" w14:paraId="2D26BA5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DF0D2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08C97E" w14:textId="77777777" w:rsidR="00000000" w:rsidRDefault="00000000">
            <w:pPr>
              <w:rPr>
                <w:rFonts w:eastAsia="Times New Roman"/>
              </w:rPr>
            </w:pPr>
            <w:hyperlink r:id="rId169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06C655A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C6A39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7DF253" w14:textId="77777777" w:rsidR="00000000" w:rsidRDefault="00000000">
            <w:pPr>
              <w:rPr>
                <w:rFonts w:eastAsia="Times New Roman"/>
              </w:rPr>
            </w:pPr>
            <w:hyperlink r:id="rId170" w:tooltip="Building Champions Client Portal" w:history="1">
              <w:r>
                <w:rPr>
                  <w:rStyle w:val="a3"/>
                  <w:rFonts w:eastAsia="Times New Roman"/>
                </w:rPr>
                <w:t>Project 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5BDD5A9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D00EE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D79E37" w14:textId="77777777" w:rsidR="00000000" w:rsidRDefault="00000000">
            <w:pPr>
              <w:rPr>
                <w:rFonts w:eastAsia="Times New Roman"/>
              </w:rPr>
            </w:pPr>
            <w:hyperlink r:id="rId171" w:tooltip="1.0" w:history="1">
              <w:r>
                <w:rPr>
                  <w:rStyle w:val="a3"/>
                  <w:rFonts w:eastAsia="Times New Roman"/>
                </w:rPr>
                <w:t>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68387DD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E9C6B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7A707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B52657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404BF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AF18AC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130A4358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09BBF93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C64FA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EA747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83A97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08193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7EFD990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53BF1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D5C917" w14:textId="77777777" w:rsidR="00000000" w:rsidRDefault="00000000">
            <w:pPr>
              <w:rPr>
                <w:rFonts w:eastAsia="Times New Roman"/>
              </w:rPr>
            </w:pPr>
            <w:hyperlink r:id="rId172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904FF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59BEE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4A3F9BF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E49E1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91148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CE09F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60162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7E44CA2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4ED72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A0C22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23D7ED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0C034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E75F3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4183AAB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37526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61D70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04ADCD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3939F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72CDB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76AE1F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070B9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54270D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Windows 10 Version 10.0.19045.2251</w:t>
            </w:r>
            <w:r>
              <w:rPr>
                <w:lang w:val="en-US"/>
              </w:rPr>
              <w:br/>
              <w:t>Google Chrome Version 108.0.5359.95 (64-bit)</w:t>
            </w:r>
            <w:r>
              <w:rPr>
                <w:lang w:val="en-US"/>
              </w:rPr>
              <w:br/>
              <w:t>Mozilla Firefox 48.0</w:t>
            </w:r>
          </w:p>
        </w:tc>
      </w:tr>
    </w:tbl>
    <w:p w14:paraId="3A6C463B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4D5110F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CF1C6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82570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A92719" wp14:editId="424DC040">
                  <wp:extent cx="152400" cy="152400"/>
                  <wp:effectExtent l="0" t="0" r="0" b="0"/>
                  <wp:docPr id="74" name="Рисунок 74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3.png     </w:t>
            </w:r>
          </w:p>
        </w:tc>
      </w:tr>
      <w:tr w:rsidR="00000000" w14:paraId="6E79625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05A04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E208D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4-Minor </w:t>
            </w:r>
          </w:p>
        </w:tc>
      </w:tr>
      <w:tr w:rsidR="00000000" w14:paraId="143F430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BF703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40AD2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GUI </w:t>
            </w:r>
          </w:p>
        </w:tc>
      </w:tr>
    </w:tbl>
    <w:p w14:paraId="59FA39AE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689A1FCC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6F83AA8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9316F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BC2D4A2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44C2398A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6450E5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 to reproduce:</w:t>
            </w:r>
          </w:p>
          <w:p w14:paraId="2F805FBF" w14:textId="77777777" w:rsidR="00000000" w:rsidRDefault="00000000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173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6AE5F448" w14:textId="77777777" w:rsidR="00000000" w:rsidRDefault="00000000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Log in as General (General/test123)</w:t>
            </w:r>
          </w:p>
          <w:p w14:paraId="12D95C74" w14:textId="77777777" w:rsidR="00000000" w:rsidRDefault="00000000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Go to "Dashboard" tab</w:t>
            </w:r>
          </w:p>
          <w:p w14:paraId="37BC9001" w14:textId="77777777" w:rsidR="00000000" w:rsidRDefault="00000000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Pay attention to the name of "Recent Documents" section</w:t>
            </w:r>
          </w:p>
          <w:p w14:paraId="57ED433D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 name of the section is "Recent </w:t>
            </w:r>
            <w:r>
              <w:rPr>
                <w:color w:val="FF0000"/>
                <w:lang w:val="en-US"/>
              </w:rPr>
              <w:t>And Important</w:t>
            </w:r>
            <w:r>
              <w:rPr>
                <w:lang w:val="en-US"/>
              </w:rPr>
              <w:t xml:space="preserve"> Documents"</w:t>
            </w:r>
          </w:p>
          <w:p w14:paraId="443962F0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See the attachment: </w:t>
            </w:r>
            <w:hyperlink r:id="rId174" w:tooltip="3.png attached to QATC-719338" w:history="1">
              <w:r>
                <w:rPr>
                  <w:rStyle w:val="a3"/>
                  <w:lang w:val="en-US"/>
                </w:rPr>
                <w:t>3.png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 wp14:anchorId="3BD52CBE" wp14:editId="7C225886">
                    <wp:extent cx="68580" cy="68580"/>
                    <wp:effectExtent l="0" t="0" r="7620" b="7620"/>
                    <wp:docPr id="73" name="Рисунок 7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8580" cy="68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68955A9D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According to specification (p.12, PAR. 30), the name of the section is "Recent Documents"</w:t>
            </w:r>
          </w:p>
        </w:tc>
      </w:tr>
    </w:tbl>
    <w:p w14:paraId="6A262A50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0128429B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322E54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[QATC-719332] </w:t>
            </w:r>
            <w:hyperlink r:id="rId175" w:history="1">
              <w:r>
                <w:rPr>
                  <w:rStyle w:val="a3"/>
                  <w:rFonts w:eastAsia="Times New Roman"/>
                  <w:lang w:val="en-US"/>
                </w:rPr>
                <w:t>Homepage: "Dashboard" tab: The name of section should be "Pending Action Plans" instead "Your Pending Action Plans"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06/Dec/22  Updated: 08/Dec/22  Resolved: 08/Dec/22 </w:t>
            </w:r>
          </w:p>
        </w:tc>
      </w:tr>
      <w:tr w:rsidR="00000000" w14:paraId="76503B5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8FF1F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42CA1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Resolved</w:t>
            </w:r>
          </w:p>
        </w:tc>
      </w:tr>
      <w:tr w:rsidR="00000000" w14:paraId="16941BF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008B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EAD903" w14:textId="77777777" w:rsidR="00000000" w:rsidRDefault="00000000">
            <w:pPr>
              <w:rPr>
                <w:rFonts w:eastAsia="Times New Roman"/>
              </w:rPr>
            </w:pPr>
            <w:hyperlink r:id="rId176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18E4C50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00837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C0CF7C" w14:textId="77777777" w:rsidR="00000000" w:rsidRDefault="00000000">
            <w:pPr>
              <w:rPr>
                <w:rFonts w:eastAsia="Times New Roman"/>
              </w:rPr>
            </w:pPr>
            <w:hyperlink r:id="rId177" w:tooltip="Building Champions Client Portal" w:history="1">
              <w:r>
                <w:rPr>
                  <w:rStyle w:val="a3"/>
                  <w:rFonts w:eastAsia="Times New Roman"/>
                </w:rPr>
                <w:t>Project 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0E05AC2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67767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393DD3" w14:textId="77777777" w:rsidR="00000000" w:rsidRDefault="00000000">
            <w:pPr>
              <w:rPr>
                <w:rFonts w:eastAsia="Times New Roman"/>
              </w:rPr>
            </w:pPr>
            <w:hyperlink r:id="rId178" w:tooltip="1.0" w:history="1">
              <w:r>
                <w:rPr>
                  <w:rStyle w:val="a3"/>
                  <w:rFonts w:eastAsia="Times New Roman"/>
                </w:rPr>
                <w:t>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47E8B9BF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A95E2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8DFB2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79F5066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2A9F2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28F2BC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4802F9FA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0FC090C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3CC8F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F6305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AAB6C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31E8E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4506154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7EF83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05FCC0" w14:textId="77777777" w:rsidR="00000000" w:rsidRDefault="00000000">
            <w:pPr>
              <w:rPr>
                <w:rFonts w:eastAsia="Times New Roman"/>
              </w:rPr>
            </w:pPr>
            <w:hyperlink r:id="rId179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BE1B4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286DB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4F2418A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6AC15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883F8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FA3A3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97585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653E05A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D1C65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B28FA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83384C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6AFD6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8750C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8C0E12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7A1BC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87F4A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90BD22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8ADAE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FCB72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4372B8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89DA5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8B0478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Windows 10 Version 10.0.19045.2251</w:t>
            </w:r>
            <w:r>
              <w:rPr>
                <w:lang w:val="en-US"/>
              </w:rPr>
              <w:br/>
              <w:t>Google Chrome Version 108.0.5359.95 (64-bit)</w:t>
            </w:r>
            <w:r>
              <w:rPr>
                <w:lang w:val="en-US"/>
              </w:rPr>
              <w:br/>
              <w:t>Mozilla Firefox 48.0</w:t>
            </w:r>
          </w:p>
        </w:tc>
      </w:tr>
    </w:tbl>
    <w:p w14:paraId="438E0C99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78B33F1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861DA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2C61D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AB1546" wp14:editId="5A5BFD5D">
                  <wp:extent cx="152400" cy="152400"/>
                  <wp:effectExtent l="0" t="0" r="0" b="0"/>
                  <wp:docPr id="72" name="Рисунок 72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2.png     </w:t>
            </w:r>
          </w:p>
        </w:tc>
      </w:tr>
      <w:tr w:rsidR="00000000" w14:paraId="3336D01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882D1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36E68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4-Minor </w:t>
            </w:r>
          </w:p>
        </w:tc>
      </w:tr>
      <w:tr w:rsidR="00000000" w14:paraId="7F12B80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D8DBF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7A762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GUI </w:t>
            </w:r>
          </w:p>
        </w:tc>
      </w:tr>
    </w:tbl>
    <w:p w14:paraId="0C2C231E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50C518E2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144BFF8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297B34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458867F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564E8073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2C7B4C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 to reproduce:</w:t>
            </w:r>
          </w:p>
          <w:p w14:paraId="1C82DF30" w14:textId="77777777" w:rsidR="00000000" w:rsidRDefault="00000000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180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63B90057" w14:textId="77777777" w:rsidR="00000000" w:rsidRDefault="00000000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Log in as General (General/test123)</w:t>
            </w:r>
          </w:p>
          <w:p w14:paraId="4B4EE385" w14:textId="77777777" w:rsidR="00000000" w:rsidRDefault="00000000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Go to "Dashboard" tab</w:t>
            </w:r>
          </w:p>
          <w:p w14:paraId="2C7B3DF5" w14:textId="77777777" w:rsidR="00000000" w:rsidRDefault="00000000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Pay attention to the name of "Pending Action Plans" section</w:t>
            </w:r>
          </w:p>
          <w:p w14:paraId="0F04B547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 name of the section is "</w:t>
            </w:r>
            <w:r>
              <w:rPr>
                <w:color w:val="FF0000"/>
                <w:lang w:val="en-US"/>
              </w:rPr>
              <w:t>Your</w:t>
            </w:r>
            <w:r>
              <w:rPr>
                <w:lang w:val="en-US"/>
              </w:rPr>
              <w:t xml:space="preserve"> Pending Action Plans"</w:t>
            </w:r>
          </w:p>
          <w:p w14:paraId="42AB0D08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See the attachment: </w:t>
            </w:r>
            <w:hyperlink r:id="rId181" w:tooltip="2.png attached to QATC-719332" w:history="1">
              <w:r>
                <w:rPr>
                  <w:rStyle w:val="a3"/>
                  <w:lang w:val="en-US"/>
                </w:rPr>
                <w:t>2.png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 wp14:anchorId="1613B7F2" wp14:editId="0D848C9E">
                    <wp:extent cx="68580" cy="68580"/>
                    <wp:effectExtent l="0" t="0" r="7620" b="7620"/>
                    <wp:docPr id="71" name="Рисунок 7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8580" cy="68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371FB423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According to specification (p.12, PAR. 30), the name of the section is "Pending Action Plans"</w:t>
            </w:r>
          </w:p>
        </w:tc>
      </w:tr>
    </w:tbl>
    <w:p w14:paraId="1CA29E89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538EE4EB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A8B0AF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[QATC-719329] </w:t>
            </w:r>
            <w:hyperlink r:id="rId182" w:history="1">
              <w:r>
                <w:rPr>
                  <w:rStyle w:val="a3"/>
                  <w:rFonts w:eastAsia="Times New Roman"/>
                  <w:lang w:val="en-US"/>
                </w:rPr>
                <w:t>Homepage: "Dashboard" tab: The name of section should be "Upcoming Sessions" instead "Your Upcoming Sessions"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06/Dec/22  Updated: 08/Dec/22  Resolved: 08/Dec/22 </w:t>
            </w:r>
          </w:p>
        </w:tc>
      </w:tr>
      <w:tr w:rsidR="00000000" w14:paraId="3CAD9A2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F0DFD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lastRenderedPageBreak/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C7239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Resolved</w:t>
            </w:r>
          </w:p>
        </w:tc>
      </w:tr>
      <w:tr w:rsidR="00000000" w14:paraId="17A4FED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FF570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BB9737" w14:textId="77777777" w:rsidR="00000000" w:rsidRDefault="00000000">
            <w:pPr>
              <w:rPr>
                <w:rFonts w:eastAsia="Times New Roman"/>
              </w:rPr>
            </w:pPr>
            <w:hyperlink r:id="rId183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34E22A2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D01F4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4C6C43" w14:textId="77777777" w:rsidR="00000000" w:rsidRDefault="00000000">
            <w:pPr>
              <w:rPr>
                <w:rFonts w:eastAsia="Times New Roman"/>
              </w:rPr>
            </w:pPr>
            <w:hyperlink r:id="rId184" w:tooltip="Building Champions Client Portal" w:history="1">
              <w:r>
                <w:rPr>
                  <w:rStyle w:val="a3"/>
                  <w:rFonts w:eastAsia="Times New Roman"/>
                </w:rPr>
                <w:t>Project 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6C4B777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77A52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08CA74" w14:textId="77777777" w:rsidR="00000000" w:rsidRDefault="00000000">
            <w:pPr>
              <w:rPr>
                <w:rFonts w:eastAsia="Times New Roman"/>
              </w:rPr>
            </w:pPr>
            <w:hyperlink r:id="rId185" w:tooltip="1.0" w:history="1">
              <w:r>
                <w:rPr>
                  <w:rStyle w:val="a3"/>
                  <w:rFonts w:eastAsia="Times New Roman"/>
                </w:rPr>
                <w:t>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63CC497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32FA5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BA57F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AE9624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2BF5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82D9C6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166B7C4F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7C12B3A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8C9FC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D9FD7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DDA13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7E6C6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4D6587A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837CB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53568F" w14:textId="77777777" w:rsidR="00000000" w:rsidRDefault="00000000">
            <w:pPr>
              <w:rPr>
                <w:rFonts w:eastAsia="Times New Roman"/>
              </w:rPr>
            </w:pPr>
            <w:hyperlink r:id="rId186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2C981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D2C89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2AE60E8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1283E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5B64D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38C58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FFA19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063A2B1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C7CBC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E235E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8DBF7F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9310B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F4A7F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7665D6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C45FD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9C7CA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4FBD06E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19BFE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E42DC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30E6A2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BFB7E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FF9BF2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Windows 10 Version 10.0.19045.2251</w:t>
            </w:r>
            <w:r>
              <w:rPr>
                <w:lang w:val="en-US"/>
              </w:rPr>
              <w:br/>
              <w:t>Google Chrome Version 108.0.5359.95 (64-bit)</w:t>
            </w:r>
            <w:r>
              <w:rPr>
                <w:lang w:val="en-US"/>
              </w:rPr>
              <w:br/>
              <w:t>Mozilla Firefox 48.0</w:t>
            </w:r>
          </w:p>
        </w:tc>
      </w:tr>
    </w:tbl>
    <w:p w14:paraId="4B0A5E50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457F4D5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D0F33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102C4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134ABD" wp14:editId="4C26F71F">
                  <wp:extent cx="152400" cy="152400"/>
                  <wp:effectExtent l="0" t="0" r="0" b="0"/>
                  <wp:docPr id="70" name="Рисунок 70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1.png     </w:t>
            </w:r>
          </w:p>
        </w:tc>
      </w:tr>
      <w:tr w:rsidR="00000000" w14:paraId="040A03E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C739F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0731B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4-Minor </w:t>
            </w:r>
          </w:p>
        </w:tc>
      </w:tr>
      <w:tr w:rsidR="00000000" w14:paraId="2C5BEDC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4596E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BA124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GUI </w:t>
            </w:r>
          </w:p>
        </w:tc>
      </w:tr>
    </w:tbl>
    <w:p w14:paraId="5DBDF04A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6B9F1A0E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AB8308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672AAF9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1B781FF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09588D23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02F7AB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 to reproduce:</w:t>
            </w:r>
          </w:p>
          <w:p w14:paraId="74E42167" w14:textId="77777777" w:rsidR="00000000" w:rsidRDefault="00000000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187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6EE254CA" w14:textId="77777777" w:rsidR="00000000" w:rsidRDefault="00000000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Log in as General (General/test123)</w:t>
            </w:r>
          </w:p>
          <w:p w14:paraId="7BDBCAA1" w14:textId="77777777" w:rsidR="00000000" w:rsidRDefault="00000000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Go to "Dashboard" tab</w:t>
            </w:r>
          </w:p>
          <w:p w14:paraId="39F98F6E" w14:textId="77777777" w:rsidR="00000000" w:rsidRDefault="00000000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Pay attention to the name of "Upcoming sessions" section</w:t>
            </w:r>
          </w:p>
          <w:p w14:paraId="36003C10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 name of the section is "</w:t>
            </w:r>
            <w:r>
              <w:rPr>
                <w:color w:val="FF0000"/>
                <w:lang w:val="en-US"/>
              </w:rPr>
              <w:t>Your</w:t>
            </w:r>
            <w:r>
              <w:rPr>
                <w:lang w:val="en-US"/>
              </w:rPr>
              <w:t xml:space="preserve"> Upcoming Sessions"</w:t>
            </w:r>
          </w:p>
          <w:p w14:paraId="420D0821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See the attachment: </w:t>
            </w:r>
            <w:hyperlink r:id="rId188" w:tooltip="1.png attached to QATC-719329" w:history="1">
              <w:r>
                <w:rPr>
                  <w:rStyle w:val="a3"/>
                  <w:lang w:val="en-US"/>
                </w:rPr>
                <w:t>1.png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 wp14:anchorId="0DE33E86" wp14:editId="61E2617C">
                    <wp:extent cx="68580" cy="68580"/>
                    <wp:effectExtent l="0" t="0" r="7620" b="7620"/>
                    <wp:docPr id="69" name="Рисунок 6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8580" cy="68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08FDBD6C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According to specification (p.12, PAR. 30), the name of the section is "Upcoming Sessions"</w:t>
            </w:r>
          </w:p>
        </w:tc>
      </w:tr>
    </w:tbl>
    <w:p w14:paraId="252B3455" w14:textId="77777777" w:rsidR="00EE7439" w:rsidRDefault="00000000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br/>
        <w:t xml:space="preserve">Generated at Tue Jan 24 13:12:46 MSK 2023 by Levchenko, Natalya2 using Jira 8.20.11#820011-sha1:0629dd8d260e3954ece49053e565d01dabe11609. </w:t>
      </w:r>
    </w:p>
    <w:sectPr w:rsidR="00EE74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E084A"/>
    <w:multiLevelType w:val="multilevel"/>
    <w:tmpl w:val="61EE4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44447"/>
    <w:multiLevelType w:val="multilevel"/>
    <w:tmpl w:val="494AE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B77B73"/>
    <w:multiLevelType w:val="multilevel"/>
    <w:tmpl w:val="8B12C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3061E2"/>
    <w:multiLevelType w:val="multilevel"/>
    <w:tmpl w:val="EA4C0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512DE2"/>
    <w:multiLevelType w:val="multilevel"/>
    <w:tmpl w:val="E4729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0D1E34"/>
    <w:multiLevelType w:val="multilevel"/>
    <w:tmpl w:val="B6E88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C1673A"/>
    <w:multiLevelType w:val="multilevel"/>
    <w:tmpl w:val="EFC61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2E47A4"/>
    <w:multiLevelType w:val="multilevel"/>
    <w:tmpl w:val="563EF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95273B"/>
    <w:multiLevelType w:val="multilevel"/>
    <w:tmpl w:val="98D0D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0D78B8"/>
    <w:multiLevelType w:val="multilevel"/>
    <w:tmpl w:val="E4809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604997"/>
    <w:multiLevelType w:val="multilevel"/>
    <w:tmpl w:val="C7E63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8A48C8"/>
    <w:multiLevelType w:val="multilevel"/>
    <w:tmpl w:val="E4727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EF1DC0"/>
    <w:multiLevelType w:val="multilevel"/>
    <w:tmpl w:val="18E2F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57330E"/>
    <w:multiLevelType w:val="multilevel"/>
    <w:tmpl w:val="9670B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704FF8"/>
    <w:multiLevelType w:val="multilevel"/>
    <w:tmpl w:val="527CE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8B1BA3"/>
    <w:multiLevelType w:val="multilevel"/>
    <w:tmpl w:val="C2802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565FCB"/>
    <w:multiLevelType w:val="multilevel"/>
    <w:tmpl w:val="9782D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CA3B9E"/>
    <w:multiLevelType w:val="multilevel"/>
    <w:tmpl w:val="D758C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BD2828"/>
    <w:multiLevelType w:val="multilevel"/>
    <w:tmpl w:val="7C46F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027E88"/>
    <w:multiLevelType w:val="multilevel"/>
    <w:tmpl w:val="13FC2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6E66E5"/>
    <w:multiLevelType w:val="multilevel"/>
    <w:tmpl w:val="6C5A0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8B45BC"/>
    <w:multiLevelType w:val="multilevel"/>
    <w:tmpl w:val="DAF20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F751F86"/>
    <w:multiLevelType w:val="multilevel"/>
    <w:tmpl w:val="400EA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1106C8"/>
    <w:multiLevelType w:val="multilevel"/>
    <w:tmpl w:val="BFB86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8335E2"/>
    <w:multiLevelType w:val="multilevel"/>
    <w:tmpl w:val="D7627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F8A2987"/>
    <w:multiLevelType w:val="multilevel"/>
    <w:tmpl w:val="CD70F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25338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7926937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848849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892200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6812317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5769917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2850850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854751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417448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3406669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1698317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7481128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530605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1376793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0015969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64355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9554756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5423262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2487447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34945015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8324197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01811693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38359881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4594574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37731897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83010363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A17"/>
    <w:rsid w:val="00BF5A17"/>
    <w:rsid w:val="00EE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062A11"/>
  <w15:chartTrackingRefBased/>
  <w15:docId w15:val="{17A4B35E-5247-4EFA-9FDC-C2F00D429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theme="majorBidi" w:hint="default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a"/>
    <w:uiPriority w:val="99"/>
    <w:semiHidden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customStyle="1" w:styleId="tableborder">
    <w:name w:val="tableborder"/>
    <w:basedOn w:val="a"/>
    <w:uiPriority w:val="99"/>
    <w:semiHidden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a"/>
    <w:uiPriority w:val="99"/>
    <w:semiHidden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a"/>
    <w:uiPriority w:val="99"/>
    <w:semiHidden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a"/>
    <w:uiPriority w:val="99"/>
    <w:semiHidden/>
    <w:pPr>
      <w:spacing w:before="100" w:beforeAutospacing="1" w:after="100" w:afterAutospacing="1"/>
    </w:pPr>
  </w:style>
  <w:style w:type="paragraph" w:customStyle="1" w:styleId="nopadding">
    <w:name w:val="nopadding"/>
    <w:basedOn w:val="a"/>
    <w:uiPriority w:val="99"/>
    <w:semiHidden/>
    <w:pPr>
      <w:spacing w:before="100" w:beforeAutospacing="1" w:after="100" w:afterAutospacing="1"/>
    </w:pPr>
  </w:style>
  <w:style w:type="paragraph" w:customStyle="1" w:styleId="subtext1">
    <w:name w:val="subtext1"/>
    <w:basedOn w:val="a"/>
    <w:uiPriority w:val="99"/>
    <w:semiHidden/>
    <w:pPr>
      <w:spacing w:before="100" w:beforeAutospacing="1" w:after="100" w:afterAutospacing="1"/>
    </w:pPr>
    <w:rPr>
      <w:sz w:val="14"/>
      <w:szCs w:val="14"/>
    </w:rPr>
  </w:style>
  <w:style w:type="character" w:customStyle="1" w:styleId="nobr">
    <w:name w:val="nobr"/>
    <w:basedOn w:val="a0"/>
  </w:style>
  <w:style w:type="character" w:customStyle="1" w:styleId="error">
    <w:name w:val="erro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jira.a1qa.com/secure/attachment/2231796/2231796_11.png" TargetMode="External"/><Relationship Id="rId21" Type="http://schemas.openxmlformats.org/officeDocument/2006/relationships/hyperlink" Target="https://jira.a1qa.com/browse/QATC-721311" TargetMode="External"/><Relationship Id="rId42" Type="http://schemas.openxmlformats.org/officeDocument/2006/relationships/hyperlink" Target="https://jira.a1qa.com/secure/BrowseProject.jspa?id=41960" TargetMode="External"/><Relationship Id="rId63" Type="http://schemas.openxmlformats.org/officeDocument/2006/relationships/hyperlink" Target="https://jira.a1qa.com/secure/BrowseProject.jspa?id=41960" TargetMode="External"/><Relationship Id="rId84" Type="http://schemas.openxmlformats.org/officeDocument/2006/relationships/hyperlink" Target="https://jira.a1qa.com/secure/BrowseProject.jspa?id=41960" TargetMode="External"/><Relationship Id="rId138" Type="http://schemas.openxmlformats.org/officeDocument/2006/relationships/hyperlink" Target="https://jira.a1qa.com/secure/attachment/2231709/2231709_8.png" TargetMode="External"/><Relationship Id="rId159" Type="http://schemas.openxmlformats.org/officeDocument/2006/relationships/hyperlink" Target="https://bccp.demohoster.com/" TargetMode="External"/><Relationship Id="rId170" Type="http://schemas.openxmlformats.org/officeDocument/2006/relationships/hyperlink" Target="https://jira.a1qa.com/issues/?jql=project%3D41960%20AND%20%22component%22%3D47508%20ORDER%20BY%20priority%20ASC" TargetMode="External"/><Relationship Id="rId107" Type="http://schemas.openxmlformats.org/officeDocument/2006/relationships/hyperlink" Target="https://jira.a1qa.com/issues/?jql=project%3D41960%20AND%20%22affectedVersion%22%3D66565%20ORDER%20BY%20priority%20ASC" TargetMode="External"/><Relationship Id="rId11" Type="http://schemas.openxmlformats.org/officeDocument/2006/relationships/hyperlink" Target="https://bccp.demohoster.com/" TargetMode="External"/><Relationship Id="rId32" Type="http://schemas.openxmlformats.org/officeDocument/2006/relationships/hyperlink" Target="https://bccp.demohoster.com/" TargetMode="External"/><Relationship Id="rId53" Type="http://schemas.openxmlformats.org/officeDocument/2006/relationships/hyperlink" Target="https://bccp.demohoster.com/" TargetMode="External"/><Relationship Id="rId74" Type="http://schemas.openxmlformats.org/officeDocument/2006/relationships/hyperlink" Target="https://bccp.demohoster.com/" TargetMode="External"/><Relationship Id="rId128" Type="http://schemas.openxmlformats.org/officeDocument/2006/relationships/hyperlink" Target="https://jira.a1qa.com/issues/?jql=project%3D41960%20AND%20%22affectedVersion%22%3D66565%20ORDER%20BY%20priority%20ASC" TargetMode="External"/><Relationship Id="rId149" Type="http://schemas.openxmlformats.org/officeDocument/2006/relationships/hyperlink" Target="https://jira.a1qa.com/issues/?jql=project%3D41960%20AND%20%22component%22%3D47508%20ORDER%20BY%20priority%20ASC" TargetMode="External"/><Relationship Id="rId5" Type="http://schemas.openxmlformats.org/officeDocument/2006/relationships/hyperlink" Target="https://jira.a1qa.com/browse/QATC-721320" TargetMode="External"/><Relationship Id="rId95" Type="http://schemas.openxmlformats.org/officeDocument/2006/relationships/hyperlink" Target="https://bccp.demohoster.com/" TargetMode="External"/><Relationship Id="rId160" Type="http://schemas.openxmlformats.org/officeDocument/2006/relationships/hyperlink" Target="https://jira.a1qa.com/secure/attachment/2230015/2230015_5.png" TargetMode="External"/><Relationship Id="rId181" Type="http://schemas.openxmlformats.org/officeDocument/2006/relationships/hyperlink" Target="https://jira.a1qa.com/secure/attachment/2229893/2229893_2.png" TargetMode="External"/><Relationship Id="rId22" Type="http://schemas.openxmlformats.org/officeDocument/2006/relationships/hyperlink" Target="https://jira.a1qa.com/secure/BrowseProject.jspa?id=41960" TargetMode="External"/><Relationship Id="rId43" Type="http://schemas.openxmlformats.org/officeDocument/2006/relationships/hyperlink" Target="https://jira.a1qa.com/issues/?jql=project%3D41960%20AND%20%22component%22%3D47508%20ORDER%20BY%20priority%20ASC" TargetMode="External"/><Relationship Id="rId64" Type="http://schemas.openxmlformats.org/officeDocument/2006/relationships/hyperlink" Target="https://jira.a1qa.com/issues/?jql=project%3D41960%20AND%20%22component%22%3D47508%20ORDER%20BY%20priority%20ASC" TargetMode="External"/><Relationship Id="rId118" Type="http://schemas.openxmlformats.org/officeDocument/2006/relationships/hyperlink" Target="https://jira.a1qa.com/browse/QATC-720646" TargetMode="External"/><Relationship Id="rId139" Type="http://schemas.openxmlformats.org/officeDocument/2006/relationships/hyperlink" Target="https://jira.a1qa.com/browse/QATC-720553" TargetMode="External"/><Relationship Id="rId85" Type="http://schemas.openxmlformats.org/officeDocument/2006/relationships/hyperlink" Target="https://jira.a1qa.com/issues/?jql=project%3D41960%20AND%20%22component%22%3D47508%20ORDER%20BY%20priority%20ASC" TargetMode="External"/><Relationship Id="rId150" Type="http://schemas.openxmlformats.org/officeDocument/2006/relationships/hyperlink" Target="https://jira.a1qa.com/issues/?jql=project%3D41960%20AND%20%22affectedVersion%22%3D66565%20ORDER%20BY%20priority%20ASC" TargetMode="External"/><Relationship Id="rId171" Type="http://schemas.openxmlformats.org/officeDocument/2006/relationships/hyperlink" Target="https://jira.a1qa.com/issues/?jql=project%3D41960%20AND%20%22affectedVersion%22%3D66565%20ORDER%20BY%20priority%20ASC" TargetMode="External"/><Relationship Id="rId12" Type="http://schemas.openxmlformats.org/officeDocument/2006/relationships/hyperlink" Target="https://jira.a1qa.com/secure/attachment/2232649/2232649_26.png" TargetMode="External"/><Relationship Id="rId33" Type="http://schemas.openxmlformats.org/officeDocument/2006/relationships/hyperlink" Target="https://jira.a1qa.com/secure/attachment/2232625/2232625_23.png" TargetMode="External"/><Relationship Id="rId108" Type="http://schemas.openxmlformats.org/officeDocument/2006/relationships/hyperlink" Target="https://jira.a1qa.com/secure/ViewProfile.jspa?name=n2.levchenko" TargetMode="External"/><Relationship Id="rId129" Type="http://schemas.openxmlformats.org/officeDocument/2006/relationships/hyperlink" Target="https://jira.a1qa.com/secure/ViewProfile.jspa?name=n2.levchenko" TargetMode="External"/><Relationship Id="rId54" Type="http://schemas.openxmlformats.org/officeDocument/2006/relationships/hyperlink" Target="https://jira.a1qa.com/secure/attachment/2232110/2232110_20.png" TargetMode="External"/><Relationship Id="rId75" Type="http://schemas.openxmlformats.org/officeDocument/2006/relationships/hyperlink" Target="https://jira.a1qa.com/secure/attachment/2231958/2231958_17.png" TargetMode="External"/><Relationship Id="rId96" Type="http://schemas.openxmlformats.org/officeDocument/2006/relationships/hyperlink" Target="https://jira.a1qa.com/secure/attachment/2231867/2231867_14.png" TargetMode="External"/><Relationship Id="rId140" Type="http://schemas.openxmlformats.org/officeDocument/2006/relationships/hyperlink" Target="https://jira.a1qa.com/secure/BrowseProject.jspa?id=41960" TargetMode="External"/><Relationship Id="rId161" Type="http://schemas.openxmlformats.org/officeDocument/2006/relationships/hyperlink" Target="https://jira.a1qa.com/browse/QATC-719377" TargetMode="External"/><Relationship Id="rId182" Type="http://schemas.openxmlformats.org/officeDocument/2006/relationships/hyperlink" Target="https://jira.a1qa.com/browse/QATC-719329" TargetMode="External"/><Relationship Id="rId6" Type="http://schemas.openxmlformats.org/officeDocument/2006/relationships/hyperlink" Target="https://jira.a1qa.com/secure/BrowseProject.jspa?id=41960" TargetMode="External"/><Relationship Id="rId23" Type="http://schemas.openxmlformats.org/officeDocument/2006/relationships/hyperlink" Target="https://jira.a1qa.com/issues/?jql=project%3D41960%20AND%20%22component%22%3D47508%20ORDER%20BY%20priority%20ASC" TargetMode="External"/><Relationship Id="rId119" Type="http://schemas.openxmlformats.org/officeDocument/2006/relationships/hyperlink" Target="https://jira.a1qa.com/secure/BrowseProject.jspa?id=41960" TargetMode="External"/><Relationship Id="rId44" Type="http://schemas.openxmlformats.org/officeDocument/2006/relationships/hyperlink" Target="https://jira.a1qa.com/issues/?jql=project%3D41960%20AND%20%22affectedVersion%22%3D66565%20ORDER%20BY%20priority%20ASC" TargetMode="External"/><Relationship Id="rId65" Type="http://schemas.openxmlformats.org/officeDocument/2006/relationships/hyperlink" Target="https://jira.a1qa.com/issues/?jql=project%3D41960%20AND%20%22affectedVersion%22%3D66565%20ORDER%20BY%20priority%20ASC" TargetMode="External"/><Relationship Id="rId86" Type="http://schemas.openxmlformats.org/officeDocument/2006/relationships/hyperlink" Target="https://jira.a1qa.com/issues/?jql=project%3D41960%20AND%20%22affectedVersion%22%3D66565%20ORDER%20BY%20priority%20ASC" TargetMode="External"/><Relationship Id="rId130" Type="http://schemas.openxmlformats.org/officeDocument/2006/relationships/hyperlink" Target="https://bccp.demohoster.com/" TargetMode="External"/><Relationship Id="rId151" Type="http://schemas.openxmlformats.org/officeDocument/2006/relationships/hyperlink" Target="https://jira.a1qa.com/secure/ViewProfile.jspa?name=n2.levchenko" TargetMode="External"/><Relationship Id="rId172" Type="http://schemas.openxmlformats.org/officeDocument/2006/relationships/hyperlink" Target="https://jira.a1qa.com/secure/ViewProfile.jspa?name=n2.levchenko" TargetMode="External"/><Relationship Id="rId13" Type="http://schemas.openxmlformats.org/officeDocument/2006/relationships/image" Target="https://jira.a1qa.com/images/icons/link_attachment_7.gif" TargetMode="External"/><Relationship Id="rId18" Type="http://schemas.openxmlformats.org/officeDocument/2006/relationships/hyperlink" Target="https://jira.a1qa.com/secure/ViewProfile.jspa?name=n2.levchenko" TargetMode="External"/><Relationship Id="rId39" Type="http://schemas.openxmlformats.org/officeDocument/2006/relationships/hyperlink" Target="https://bccp.demohoster.com/" TargetMode="External"/><Relationship Id="rId109" Type="http://schemas.openxmlformats.org/officeDocument/2006/relationships/hyperlink" Target="https://bccp.demohoster.com/" TargetMode="External"/><Relationship Id="rId34" Type="http://schemas.openxmlformats.org/officeDocument/2006/relationships/hyperlink" Target="https://jira.a1qa.com/browse/QATC-721299" TargetMode="External"/><Relationship Id="rId50" Type="http://schemas.openxmlformats.org/officeDocument/2006/relationships/hyperlink" Target="https://jira.a1qa.com/issues/?jql=project%3D41960%20AND%20%22component%22%3D47508%20ORDER%20BY%20priority%20ASC" TargetMode="External"/><Relationship Id="rId55" Type="http://schemas.openxmlformats.org/officeDocument/2006/relationships/hyperlink" Target="https://jira.a1qa.com/browse/QATC-720868" TargetMode="External"/><Relationship Id="rId76" Type="http://schemas.openxmlformats.org/officeDocument/2006/relationships/hyperlink" Target="https://jira.a1qa.com/browse/QATC-720766" TargetMode="External"/><Relationship Id="rId97" Type="http://schemas.openxmlformats.org/officeDocument/2006/relationships/hyperlink" Target="https://jira.a1qa.com/browse/QATC-720698" TargetMode="External"/><Relationship Id="rId104" Type="http://schemas.openxmlformats.org/officeDocument/2006/relationships/hyperlink" Target="https://jira.a1qa.com/browse/QATC-720681" TargetMode="External"/><Relationship Id="rId120" Type="http://schemas.openxmlformats.org/officeDocument/2006/relationships/hyperlink" Target="https://jira.a1qa.com/issues/?jql=project%3D41960%20AND%20%22component%22%3D47508%20ORDER%20BY%20priority%20ASC" TargetMode="External"/><Relationship Id="rId125" Type="http://schemas.openxmlformats.org/officeDocument/2006/relationships/hyperlink" Target="https://jira.a1qa.com/browse/QATC-720619" TargetMode="External"/><Relationship Id="rId141" Type="http://schemas.openxmlformats.org/officeDocument/2006/relationships/hyperlink" Target="https://jira.a1qa.com/issues/?jql=project%3D41960%20AND%20%22component%22%3D47508%20ORDER%20BY%20priority%20ASC" TargetMode="External"/><Relationship Id="rId146" Type="http://schemas.openxmlformats.org/officeDocument/2006/relationships/hyperlink" Target="https://jira.a1qa.com/secure/ViewProfile.jspa?name=y.gridyushko" TargetMode="External"/><Relationship Id="rId167" Type="http://schemas.openxmlformats.org/officeDocument/2006/relationships/hyperlink" Target="https://jira.a1qa.com/secure/attachment/2229958/2229958_4.png" TargetMode="External"/><Relationship Id="rId188" Type="http://schemas.openxmlformats.org/officeDocument/2006/relationships/hyperlink" Target="https://jira.a1qa.com/secure/attachment/2229872/2229872_1.png" TargetMode="External"/><Relationship Id="rId7" Type="http://schemas.openxmlformats.org/officeDocument/2006/relationships/hyperlink" Target="https://jira.a1qa.com/issues/?jql=project%3D41960%20AND%20%22component%22%3D47508%20ORDER%20BY%20priority%20ASC" TargetMode="External"/><Relationship Id="rId71" Type="http://schemas.openxmlformats.org/officeDocument/2006/relationships/hyperlink" Target="https://jira.a1qa.com/issues/?jql=project%3D41960%20AND%20%22component%22%3D47508%20ORDER%20BY%20priority%20ASC" TargetMode="External"/><Relationship Id="rId92" Type="http://schemas.openxmlformats.org/officeDocument/2006/relationships/hyperlink" Target="https://jira.a1qa.com/issues/?jql=project%3D41960%20AND%20%22component%22%3D47508%20ORDER%20BY%20priority%20ASC" TargetMode="External"/><Relationship Id="rId162" Type="http://schemas.openxmlformats.org/officeDocument/2006/relationships/hyperlink" Target="https://jira.a1qa.com/secure/BrowseProject.jspa?id=41960" TargetMode="External"/><Relationship Id="rId183" Type="http://schemas.openxmlformats.org/officeDocument/2006/relationships/hyperlink" Target="https://jira.a1qa.com/secure/BrowseProject.jspa?id=41960" TargetMode="External"/><Relationship Id="rId2" Type="http://schemas.openxmlformats.org/officeDocument/2006/relationships/styles" Target="styles.xml"/><Relationship Id="rId29" Type="http://schemas.openxmlformats.org/officeDocument/2006/relationships/hyperlink" Target="https://jira.a1qa.com/issues/?jql=project%3D41960%20AND%20%22component%22%3D47508%20ORDER%20BY%20priority%20ASC" TargetMode="External"/><Relationship Id="rId24" Type="http://schemas.openxmlformats.org/officeDocument/2006/relationships/hyperlink" Target="https://jira.a1qa.com/issues/?jql=project%3D41960%20AND%20%22affectedVersion%22%3D66565%20ORDER%20BY%20priority%20ASC" TargetMode="External"/><Relationship Id="rId40" Type="http://schemas.openxmlformats.org/officeDocument/2006/relationships/hyperlink" Target="https://jira.a1qa.com/secure/attachment/2232618/2232618_22.png" TargetMode="External"/><Relationship Id="rId45" Type="http://schemas.openxmlformats.org/officeDocument/2006/relationships/hyperlink" Target="https://jira.a1qa.com/secure/ViewProfile.jspa?name=n2.levchenko" TargetMode="External"/><Relationship Id="rId66" Type="http://schemas.openxmlformats.org/officeDocument/2006/relationships/hyperlink" Target="https://jira.a1qa.com/secure/ViewProfile.jspa?name=n2.levchenko" TargetMode="External"/><Relationship Id="rId87" Type="http://schemas.openxmlformats.org/officeDocument/2006/relationships/hyperlink" Target="https://jira.a1qa.com/secure/ViewProfile.jspa?name=n2.levchenko" TargetMode="External"/><Relationship Id="rId110" Type="http://schemas.openxmlformats.org/officeDocument/2006/relationships/hyperlink" Target="https://jira.a1qa.com/secure/attachment/2231813/2231813_12.png" TargetMode="External"/><Relationship Id="rId115" Type="http://schemas.openxmlformats.org/officeDocument/2006/relationships/hyperlink" Target="https://jira.a1qa.com/secure/ViewProfile.jspa?name=n2.levchenko" TargetMode="External"/><Relationship Id="rId131" Type="http://schemas.openxmlformats.org/officeDocument/2006/relationships/hyperlink" Target="https://jira.a1qa.com/secure/attachment/2231726/2231726_9.png" TargetMode="External"/><Relationship Id="rId136" Type="http://schemas.openxmlformats.org/officeDocument/2006/relationships/hyperlink" Target="https://jira.a1qa.com/secure/ViewProfile.jspa?name=n2.levchenko" TargetMode="External"/><Relationship Id="rId157" Type="http://schemas.openxmlformats.org/officeDocument/2006/relationships/hyperlink" Target="https://jira.a1qa.com/issues/?jql=project%3D41960%20AND%20%22affectedVersion%22%3D66565%20ORDER%20BY%20priority%20ASC" TargetMode="External"/><Relationship Id="rId178" Type="http://schemas.openxmlformats.org/officeDocument/2006/relationships/hyperlink" Target="https://jira.a1qa.com/issues/?jql=project%3D41960%20AND%20%22affectedVersion%22%3D66565%20ORDER%20BY%20priority%20ASC" TargetMode="External"/><Relationship Id="rId61" Type="http://schemas.openxmlformats.org/officeDocument/2006/relationships/hyperlink" Target="https://jira.a1qa.com/secure/attachment/2232087/2232087_19.png" TargetMode="External"/><Relationship Id="rId82" Type="http://schemas.openxmlformats.org/officeDocument/2006/relationships/hyperlink" Target="https://jira.a1qa.com/secure/attachment/2231931/2231931_16.png" TargetMode="External"/><Relationship Id="rId152" Type="http://schemas.openxmlformats.org/officeDocument/2006/relationships/hyperlink" Target="https://bccp.demohoster.com/" TargetMode="External"/><Relationship Id="rId173" Type="http://schemas.openxmlformats.org/officeDocument/2006/relationships/hyperlink" Target="https://bccp.demohoster.com/" TargetMode="External"/><Relationship Id="rId19" Type="http://schemas.openxmlformats.org/officeDocument/2006/relationships/hyperlink" Target="https://bccp.demohoster.com/" TargetMode="External"/><Relationship Id="rId14" Type="http://schemas.openxmlformats.org/officeDocument/2006/relationships/hyperlink" Target="https://jira.a1qa.com/browse/QATC-721315" TargetMode="External"/><Relationship Id="rId30" Type="http://schemas.openxmlformats.org/officeDocument/2006/relationships/hyperlink" Target="https://jira.a1qa.com/issues/?jql=project%3D41960%20AND%20%22affectedVersion%22%3D66565%20ORDER%20BY%20priority%20ASC" TargetMode="External"/><Relationship Id="rId35" Type="http://schemas.openxmlformats.org/officeDocument/2006/relationships/hyperlink" Target="https://jira.a1qa.com/secure/BrowseProject.jspa?id=41960" TargetMode="External"/><Relationship Id="rId56" Type="http://schemas.openxmlformats.org/officeDocument/2006/relationships/hyperlink" Target="https://jira.a1qa.com/secure/BrowseProject.jspa?id=41960" TargetMode="External"/><Relationship Id="rId77" Type="http://schemas.openxmlformats.org/officeDocument/2006/relationships/hyperlink" Target="https://jira.a1qa.com/secure/BrowseProject.jspa?id=41960" TargetMode="External"/><Relationship Id="rId100" Type="http://schemas.openxmlformats.org/officeDocument/2006/relationships/hyperlink" Target="https://jira.a1qa.com/issues/?jql=project%3D41960%20AND%20%22affectedVersion%22%3D66565%20ORDER%20BY%20priority%20ASC" TargetMode="External"/><Relationship Id="rId105" Type="http://schemas.openxmlformats.org/officeDocument/2006/relationships/hyperlink" Target="https://jira.a1qa.com/secure/BrowseProject.jspa?id=41960" TargetMode="External"/><Relationship Id="rId126" Type="http://schemas.openxmlformats.org/officeDocument/2006/relationships/hyperlink" Target="https://jira.a1qa.com/secure/BrowseProject.jspa?id=41960" TargetMode="External"/><Relationship Id="rId147" Type="http://schemas.openxmlformats.org/officeDocument/2006/relationships/hyperlink" Target="https://jira.a1qa.com/browse/QATC-719515" TargetMode="External"/><Relationship Id="rId168" Type="http://schemas.openxmlformats.org/officeDocument/2006/relationships/hyperlink" Target="https://jira.a1qa.com/browse/QATC-719338" TargetMode="External"/><Relationship Id="rId8" Type="http://schemas.openxmlformats.org/officeDocument/2006/relationships/hyperlink" Target="https://jira.a1qa.com/issues/?jql=project%3D41960%20AND%20%22affectedVersion%22%3D66565%20ORDER%20BY%20priority%20ASC" TargetMode="External"/><Relationship Id="rId51" Type="http://schemas.openxmlformats.org/officeDocument/2006/relationships/hyperlink" Target="https://jira.a1qa.com/issues/?jql=project%3D41960%20AND%20%22affectedVersion%22%3D66565%20ORDER%20BY%20priority%20ASC" TargetMode="External"/><Relationship Id="rId72" Type="http://schemas.openxmlformats.org/officeDocument/2006/relationships/hyperlink" Target="https://jira.a1qa.com/issues/?jql=project%3D41960%20AND%20%22affectedVersion%22%3D66565%20ORDER%20BY%20priority%20ASC" TargetMode="External"/><Relationship Id="rId93" Type="http://schemas.openxmlformats.org/officeDocument/2006/relationships/hyperlink" Target="https://jira.a1qa.com/issues/?jql=project%3D41960%20AND%20%22affectedVersion%22%3D66565%20ORDER%20BY%20priority%20ASC" TargetMode="External"/><Relationship Id="rId98" Type="http://schemas.openxmlformats.org/officeDocument/2006/relationships/hyperlink" Target="https://jira.a1qa.com/secure/BrowseProject.jspa?id=41960" TargetMode="External"/><Relationship Id="rId121" Type="http://schemas.openxmlformats.org/officeDocument/2006/relationships/hyperlink" Target="https://jira.a1qa.com/issues/?jql=project%3D41960%20AND%20%22affectedVersion%22%3D66565%20ORDER%20BY%20priority%20ASC" TargetMode="External"/><Relationship Id="rId142" Type="http://schemas.openxmlformats.org/officeDocument/2006/relationships/hyperlink" Target="https://jira.a1qa.com/issues/?jql=project%3D41960%20AND%20%22affectedVersion%22%3D66565%20ORDER%20BY%20priority%20ASC" TargetMode="External"/><Relationship Id="rId163" Type="http://schemas.openxmlformats.org/officeDocument/2006/relationships/hyperlink" Target="https://jira.a1qa.com/issues/?jql=project%3D41960%20AND%20%22component%22%3D47508%20ORDER%20BY%20priority%20ASC" TargetMode="External"/><Relationship Id="rId184" Type="http://schemas.openxmlformats.org/officeDocument/2006/relationships/hyperlink" Target="https://jira.a1qa.com/issues/?jql=project%3D41960%20AND%20%22component%22%3D47508%20ORDER%20BY%20priority%20ASC" TargetMode="External"/><Relationship Id="rId189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hyperlink" Target="https://jira.a1qa.com/secure/ViewProfile.jspa?name=n2.levchenko" TargetMode="External"/><Relationship Id="rId46" Type="http://schemas.openxmlformats.org/officeDocument/2006/relationships/hyperlink" Target="https://bccp.demohoster.com/" TargetMode="External"/><Relationship Id="rId67" Type="http://schemas.openxmlformats.org/officeDocument/2006/relationships/hyperlink" Target="https://bccp.demohoster.com/" TargetMode="External"/><Relationship Id="rId116" Type="http://schemas.openxmlformats.org/officeDocument/2006/relationships/hyperlink" Target="https://bccp.demohoster.com/" TargetMode="External"/><Relationship Id="rId137" Type="http://schemas.openxmlformats.org/officeDocument/2006/relationships/hyperlink" Target="https://bccp.demohoster.com/" TargetMode="External"/><Relationship Id="rId158" Type="http://schemas.openxmlformats.org/officeDocument/2006/relationships/hyperlink" Target="https://jira.a1qa.com/secure/ViewProfile.jspa?name=n2.levchenko" TargetMode="External"/><Relationship Id="rId20" Type="http://schemas.openxmlformats.org/officeDocument/2006/relationships/hyperlink" Target="https://jira.a1qa.com/secure/attachment/2232640/2232640_25.png" TargetMode="External"/><Relationship Id="rId41" Type="http://schemas.openxmlformats.org/officeDocument/2006/relationships/hyperlink" Target="https://jira.a1qa.com/browse/QATC-721291" TargetMode="External"/><Relationship Id="rId62" Type="http://schemas.openxmlformats.org/officeDocument/2006/relationships/hyperlink" Target="https://jira.a1qa.com/browse/QATC-720820" TargetMode="External"/><Relationship Id="rId83" Type="http://schemas.openxmlformats.org/officeDocument/2006/relationships/hyperlink" Target="https://jira.a1qa.com/browse/QATC-720746" TargetMode="External"/><Relationship Id="rId88" Type="http://schemas.openxmlformats.org/officeDocument/2006/relationships/hyperlink" Target="https://bccp.demohoster.com/" TargetMode="External"/><Relationship Id="rId111" Type="http://schemas.openxmlformats.org/officeDocument/2006/relationships/hyperlink" Target="https://jira.a1qa.com/browse/QATC-720670" TargetMode="External"/><Relationship Id="rId132" Type="http://schemas.openxmlformats.org/officeDocument/2006/relationships/hyperlink" Target="https://jira.a1qa.com/browse/QATC-720605" TargetMode="External"/><Relationship Id="rId153" Type="http://schemas.openxmlformats.org/officeDocument/2006/relationships/hyperlink" Target="https://jira.a1qa.com/secure/attachment/2230164/2230164_6.png" TargetMode="External"/><Relationship Id="rId174" Type="http://schemas.openxmlformats.org/officeDocument/2006/relationships/hyperlink" Target="https://jira.a1qa.com/secure/attachment/2229890/2229890_3.png" TargetMode="External"/><Relationship Id="rId179" Type="http://schemas.openxmlformats.org/officeDocument/2006/relationships/hyperlink" Target="https://jira.a1qa.com/secure/ViewProfile.jspa?name=n2.levchenko" TargetMode="External"/><Relationship Id="rId190" Type="http://schemas.openxmlformats.org/officeDocument/2006/relationships/theme" Target="theme/theme1.xml"/><Relationship Id="rId15" Type="http://schemas.openxmlformats.org/officeDocument/2006/relationships/hyperlink" Target="https://jira.a1qa.com/secure/BrowseProject.jspa?id=41960" TargetMode="External"/><Relationship Id="rId36" Type="http://schemas.openxmlformats.org/officeDocument/2006/relationships/hyperlink" Target="https://jira.a1qa.com/issues/?jql=project%3D41960%20AND%20%22component%22%3D47508%20ORDER%20BY%20priority%20ASC" TargetMode="External"/><Relationship Id="rId57" Type="http://schemas.openxmlformats.org/officeDocument/2006/relationships/hyperlink" Target="https://jira.a1qa.com/issues/?jql=project%3D41960%20AND%20%22component%22%3D47508%20ORDER%20BY%20priority%20ASC" TargetMode="External"/><Relationship Id="rId106" Type="http://schemas.openxmlformats.org/officeDocument/2006/relationships/hyperlink" Target="https://jira.a1qa.com/issues/?jql=project%3D41960%20AND%20%22component%22%3D47508%20ORDER%20BY%20priority%20ASC" TargetMode="External"/><Relationship Id="rId127" Type="http://schemas.openxmlformats.org/officeDocument/2006/relationships/hyperlink" Target="https://jira.a1qa.com/issues/?jql=project%3D41960%20AND%20%22component%22%3D47508%20ORDER%20BY%20priority%20ASC" TargetMode="External"/><Relationship Id="rId10" Type="http://schemas.openxmlformats.org/officeDocument/2006/relationships/image" Target="https://jira.a1qa.com/images/icons/attach/image.gif" TargetMode="External"/><Relationship Id="rId31" Type="http://schemas.openxmlformats.org/officeDocument/2006/relationships/hyperlink" Target="https://jira.a1qa.com/secure/ViewProfile.jspa?name=n2.levchenko" TargetMode="External"/><Relationship Id="rId52" Type="http://schemas.openxmlformats.org/officeDocument/2006/relationships/hyperlink" Target="https://jira.a1qa.com/secure/ViewProfile.jspa?name=n2.levchenko" TargetMode="External"/><Relationship Id="rId73" Type="http://schemas.openxmlformats.org/officeDocument/2006/relationships/hyperlink" Target="https://jira.a1qa.com/secure/ViewProfile.jspa?name=n2.levchenko" TargetMode="External"/><Relationship Id="rId78" Type="http://schemas.openxmlformats.org/officeDocument/2006/relationships/hyperlink" Target="https://jira.a1qa.com/issues/?jql=project%3D41960%20AND%20%22component%22%3D47508%20ORDER%20BY%20priority%20ASC" TargetMode="External"/><Relationship Id="rId94" Type="http://schemas.openxmlformats.org/officeDocument/2006/relationships/hyperlink" Target="https://jira.a1qa.com/secure/ViewProfile.jspa?name=n2.levchenko" TargetMode="External"/><Relationship Id="rId99" Type="http://schemas.openxmlformats.org/officeDocument/2006/relationships/hyperlink" Target="https://jira.a1qa.com/issues/?jql=project%3D41960%20AND%20%22component%22%3D47508%20ORDER%20BY%20priority%20ASC" TargetMode="External"/><Relationship Id="rId101" Type="http://schemas.openxmlformats.org/officeDocument/2006/relationships/hyperlink" Target="https://jira.a1qa.com/secure/ViewProfile.jspa?name=n2.levchenko" TargetMode="External"/><Relationship Id="rId122" Type="http://schemas.openxmlformats.org/officeDocument/2006/relationships/hyperlink" Target="https://jira.a1qa.com/secure/ViewProfile.jspa?name=n2.levchenko" TargetMode="External"/><Relationship Id="rId143" Type="http://schemas.openxmlformats.org/officeDocument/2006/relationships/hyperlink" Target="https://jira.a1qa.com/secure/ViewProfile.jspa?name=n2.levchenko" TargetMode="External"/><Relationship Id="rId148" Type="http://schemas.openxmlformats.org/officeDocument/2006/relationships/hyperlink" Target="https://jira.a1qa.com/secure/BrowseProject.jspa?id=41960" TargetMode="External"/><Relationship Id="rId164" Type="http://schemas.openxmlformats.org/officeDocument/2006/relationships/hyperlink" Target="https://jira.a1qa.com/issues/?jql=project%3D41960%20AND%20%22affectedVersion%22%3D66565%20ORDER%20BY%20priority%20ASC" TargetMode="External"/><Relationship Id="rId169" Type="http://schemas.openxmlformats.org/officeDocument/2006/relationships/hyperlink" Target="https://jira.a1qa.com/secure/BrowseProject.jspa?id=41960" TargetMode="External"/><Relationship Id="rId185" Type="http://schemas.openxmlformats.org/officeDocument/2006/relationships/hyperlink" Target="https://jira.a1qa.com/issues/?jql=project%3D41960%20AND%20%22affectedVersion%22%3D66565%20ORDER%20BY%20priority%20AS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ira.a1qa.com/secure/ViewProfile.jspa?name=n2.levchenko" TargetMode="External"/><Relationship Id="rId180" Type="http://schemas.openxmlformats.org/officeDocument/2006/relationships/hyperlink" Target="https://bccp.demohoster.com/" TargetMode="External"/><Relationship Id="rId26" Type="http://schemas.openxmlformats.org/officeDocument/2006/relationships/hyperlink" Target="https://bccp.demohoster.com/" TargetMode="External"/><Relationship Id="rId47" Type="http://schemas.openxmlformats.org/officeDocument/2006/relationships/hyperlink" Target="https://jira.a1qa.com/secure/attachment/2232607/2232607_21.png" TargetMode="External"/><Relationship Id="rId68" Type="http://schemas.openxmlformats.org/officeDocument/2006/relationships/hyperlink" Target="https://jira.a1qa.com/secure/attachment/2232021/2232021_18.png" TargetMode="External"/><Relationship Id="rId89" Type="http://schemas.openxmlformats.org/officeDocument/2006/relationships/hyperlink" Target="https://jira.a1qa.com/secure/attachment/2231907/2231907_15.png" TargetMode="External"/><Relationship Id="rId112" Type="http://schemas.openxmlformats.org/officeDocument/2006/relationships/hyperlink" Target="https://jira.a1qa.com/secure/BrowseProject.jspa?id=41960" TargetMode="External"/><Relationship Id="rId133" Type="http://schemas.openxmlformats.org/officeDocument/2006/relationships/hyperlink" Target="https://jira.a1qa.com/secure/BrowseProject.jspa?id=41960" TargetMode="External"/><Relationship Id="rId154" Type="http://schemas.openxmlformats.org/officeDocument/2006/relationships/hyperlink" Target="https://jira.a1qa.com/browse/QATC-719414" TargetMode="External"/><Relationship Id="rId175" Type="http://schemas.openxmlformats.org/officeDocument/2006/relationships/hyperlink" Target="https://jira.a1qa.com/browse/QATC-719332" TargetMode="External"/><Relationship Id="rId16" Type="http://schemas.openxmlformats.org/officeDocument/2006/relationships/hyperlink" Target="https://jira.a1qa.com/issues/?jql=project%3D41960%20AND%20%22component%22%3D47508%20ORDER%20BY%20priority%20ASC" TargetMode="External"/><Relationship Id="rId37" Type="http://schemas.openxmlformats.org/officeDocument/2006/relationships/hyperlink" Target="https://jira.a1qa.com/issues/?jql=project%3D41960%20AND%20%22affectedVersion%22%3D66565%20ORDER%20BY%20priority%20ASC" TargetMode="External"/><Relationship Id="rId58" Type="http://schemas.openxmlformats.org/officeDocument/2006/relationships/hyperlink" Target="https://jira.a1qa.com/issues/?jql=project%3D41960%20AND%20%22affectedVersion%22%3D66565%20ORDER%20BY%20priority%20ASC" TargetMode="External"/><Relationship Id="rId79" Type="http://schemas.openxmlformats.org/officeDocument/2006/relationships/hyperlink" Target="https://jira.a1qa.com/issues/?jql=project%3D41960%20AND%20%22affectedVersion%22%3D66565%20ORDER%20BY%20priority%20ASC" TargetMode="External"/><Relationship Id="rId102" Type="http://schemas.openxmlformats.org/officeDocument/2006/relationships/hyperlink" Target="https://bccp.demohoster.com/" TargetMode="External"/><Relationship Id="rId123" Type="http://schemas.openxmlformats.org/officeDocument/2006/relationships/hyperlink" Target="https://bccp.demohoster.com/" TargetMode="External"/><Relationship Id="rId144" Type="http://schemas.openxmlformats.org/officeDocument/2006/relationships/hyperlink" Target="https://bccp.demohoster.com/" TargetMode="External"/><Relationship Id="rId90" Type="http://schemas.openxmlformats.org/officeDocument/2006/relationships/hyperlink" Target="https://jira.a1qa.com/browse/QATC-720719" TargetMode="External"/><Relationship Id="rId165" Type="http://schemas.openxmlformats.org/officeDocument/2006/relationships/hyperlink" Target="https://jira.a1qa.com/secure/ViewProfile.jspa?name=n2.levchenko" TargetMode="External"/><Relationship Id="rId186" Type="http://schemas.openxmlformats.org/officeDocument/2006/relationships/hyperlink" Target="https://jira.a1qa.com/secure/ViewProfile.jspa?name=n2.levchenko" TargetMode="External"/><Relationship Id="rId27" Type="http://schemas.openxmlformats.org/officeDocument/2006/relationships/hyperlink" Target="https://jira.a1qa.com/browse/QATC-721306" TargetMode="External"/><Relationship Id="rId48" Type="http://schemas.openxmlformats.org/officeDocument/2006/relationships/hyperlink" Target="https://jira.a1qa.com/browse/QATC-720886" TargetMode="External"/><Relationship Id="rId69" Type="http://schemas.openxmlformats.org/officeDocument/2006/relationships/hyperlink" Target="https://jira.a1qa.com/browse/QATC-720786" TargetMode="External"/><Relationship Id="rId113" Type="http://schemas.openxmlformats.org/officeDocument/2006/relationships/hyperlink" Target="https://jira.a1qa.com/issues/?jql=project%3D41960%20AND%20%22component%22%3D47508%20ORDER%20BY%20priority%20ASC" TargetMode="External"/><Relationship Id="rId134" Type="http://schemas.openxmlformats.org/officeDocument/2006/relationships/hyperlink" Target="https://jira.a1qa.com/issues/?jql=project%3D41960%20AND%20%22component%22%3D47508%20ORDER%20BY%20priority%20ASC" TargetMode="External"/><Relationship Id="rId80" Type="http://schemas.openxmlformats.org/officeDocument/2006/relationships/hyperlink" Target="https://jira.a1qa.com/secure/ViewProfile.jspa?name=n2.levchenko" TargetMode="External"/><Relationship Id="rId155" Type="http://schemas.openxmlformats.org/officeDocument/2006/relationships/hyperlink" Target="https://jira.a1qa.com/secure/BrowseProject.jspa?id=41960" TargetMode="External"/><Relationship Id="rId176" Type="http://schemas.openxmlformats.org/officeDocument/2006/relationships/hyperlink" Target="https://jira.a1qa.com/secure/BrowseProject.jspa?id=41960" TargetMode="External"/><Relationship Id="rId17" Type="http://schemas.openxmlformats.org/officeDocument/2006/relationships/hyperlink" Target="https://jira.a1qa.com/issues/?jql=project%3D41960%20AND%20%22affectedVersion%22%3D66565%20ORDER%20BY%20priority%20ASC" TargetMode="External"/><Relationship Id="rId38" Type="http://schemas.openxmlformats.org/officeDocument/2006/relationships/hyperlink" Target="https://jira.a1qa.com/secure/ViewProfile.jspa?name=n2.levchenko" TargetMode="External"/><Relationship Id="rId59" Type="http://schemas.openxmlformats.org/officeDocument/2006/relationships/hyperlink" Target="https://jira.a1qa.com/secure/ViewProfile.jspa?name=n2.levchenko" TargetMode="External"/><Relationship Id="rId103" Type="http://schemas.openxmlformats.org/officeDocument/2006/relationships/hyperlink" Target="https://jira.a1qa.com/secure/attachment/2231839/2231839_13.png" TargetMode="External"/><Relationship Id="rId124" Type="http://schemas.openxmlformats.org/officeDocument/2006/relationships/hyperlink" Target="https://jira.a1qa.com/secure/attachment/2231765/2231765_10.png" TargetMode="External"/><Relationship Id="rId70" Type="http://schemas.openxmlformats.org/officeDocument/2006/relationships/hyperlink" Target="https://jira.a1qa.com/secure/BrowseProject.jspa?id=41960" TargetMode="External"/><Relationship Id="rId91" Type="http://schemas.openxmlformats.org/officeDocument/2006/relationships/hyperlink" Target="https://jira.a1qa.com/secure/BrowseProject.jspa?id=41960" TargetMode="External"/><Relationship Id="rId145" Type="http://schemas.openxmlformats.org/officeDocument/2006/relationships/hyperlink" Target="https://jira.a1qa.com/secure/attachment/2231637/2231637_7.png" TargetMode="External"/><Relationship Id="rId166" Type="http://schemas.openxmlformats.org/officeDocument/2006/relationships/hyperlink" Target="https://bccp.demohoster.com/" TargetMode="External"/><Relationship Id="rId187" Type="http://schemas.openxmlformats.org/officeDocument/2006/relationships/hyperlink" Target="https://bccp.demohoster.com/" TargetMode="External"/><Relationship Id="rId1" Type="http://schemas.openxmlformats.org/officeDocument/2006/relationships/numbering" Target="numbering.xml"/><Relationship Id="rId28" Type="http://schemas.openxmlformats.org/officeDocument/2006/relationships/hyperlink" Target="https://jira.a1qa.com/secure/BrowseProject.jspa?id=41960" TargetMode="External"/><Relationship Id="rId49" Type="http://schemas.openxmlformats.org/officeDocument/2006/relationships/hyperlink" Target="https://jira.a1qa.com/secure/BrowseProject.jspa?id=41960" TargetMode="External"/><Relationship Id="rId114" Type="http://schemas.openxmlformats.org/officeDocument/2006/relationships/hyperlink" Target="https://jira.a1qa.com/issues/?jql=project%3D41960%20AND%20%22affectedVersion%22%3D66565%20ORDER%20BY%20priority%20ASC" TargetMode="External"/><Relationship Id="rId60" Type="http://schemas.openxmlformats.org/officeDocument/2006/relationships/hyperlink" Target="https://bccp.demohoster.com/" TargetMode="External"/><Relationship Id="rId81" Type="http://schemas.openxmlformats.org/officeDocument/2006/relationships/hyperlink" Target="https://bccp.demohoster.com/" TargetMode="External"/><Relationship Id="rId135" Type="http://schemas.openxmlformats.org/officeDocument/2006/relationships/hyperlink" Target="https://jira.a1qa.com/issues/?jql=project%3D41960%20AND%20%22affectedVersion%22%3D66565%20ORDER%20BY%20priority%20ASC" TargetMode="External"/><Relationship Id="rId156" Type="http://schemas.openxmlformats.org/officeDocument/2006/relationships/hyperlink" Target="https://jira.a1qa.com/issues/?jql=project%3D41960%20AND%20%22component%22%3D47508%20ORDER%20BY%20priority%20ASC" TargetMode="External"/><Relationship Id="rId177" Type="http://schemas.openxmlformats.org/officeDocument/2006/relationships/hyperlink" Target="https://jira.a1qa.com/issues/?jql=project%3D41960%20AND%20%22component%22%3D47508%20ORDER%20BY%20priority%20AS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7408</Words>
  <Characters>42230</Characters>
  <Application>Microsoft Office Word</Application>
  <DocSecurity>0</DocSecurity>
  <Lines>351</Lines>
  <Paragraphs>99</Paragraphs>
  <ScaleCrop>false</ScaleCrop>
  <Company/>
  <LinksUpToDate>false</LinksUpToDate>
  <CharactersWithSpaces>49539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Champions (JIRA production)</dc:title>
  <dc:subject/>
  <dc:creator>1</dc:creator>
  <cp:keywords/>
  <dc:description/>
  <cp:lastModifiedBy>1</cp:lastModifiedBy>
  <cp:revision>2</cp:revision>
  <dcterms:created xsi:type="dcterms:W3CDTF">2023-04-29T07:15:00Z</dcterms:created>
  <dcterms:modified xsi:type="dcterms:W3CDTF">2023-04-29T07:15:00Z</dcterms:modified>
</cp:coreProperties>
</file>